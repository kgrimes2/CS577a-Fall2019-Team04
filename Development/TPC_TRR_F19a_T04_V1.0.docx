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852" w:rsidRDefault="00321DCA" w:rsidP="00126852">
      <w:pPr>
        <w:pStyle w:val="Heading1"/>
        <w:jc w:val="center"/>
      </w:pPr>
      <w:bookmarkStart w:id="0" w:name="_Toc26823032"/>
      <w:r>
        <w:t>T</w:t>
      </w:r>
      <w:r w:rsidR="00126852">
        <w:t>est Plan and Cases (TPC)</w:t>
      </w:r>
      <w:bookmarkEnd w:id="0"/>
    </w:p>
    <w:p w:rsidR="00E76F67" w:rsidRDefault="00E76F67" w:rsidP="00E76F67">
      <w:pPr>
        <w:spacing w:before="960"/>
      </w:pPr>
    </w:p>
    <w:p w:rsidR="00E76F67" w:rsidRDefault="00E76F67" w:rsidP="00E76F67">
      <w:pPr>
        <w:spacing w:before="960"/>
      </w:pPr>
    </w:p>
    <w:p w:rsidR="00126852" w:rsidRPr="00E76F67" w:rsidRDefault="00E82777" w:rsidP="00E76F67">
      <w:pPr>
        <w:spacing w:before="960"/>
        <w:jc w:val="center"/>
        <w:rPr>
          <w:b/>
          <w:bCs/>
          <w:sz w:val="32"/>
          <w:szCs w:val="32"/>
        </w:rPr>
      </w:pPr>
      <w:r w:rsidRPr="00E76F67">
        <w:rPr>
          <w:b/>
          <w:bCs/>
          <w:sz w:val="32"/>
          <w:szCs w:val="32"/>
        </w:rPr>
        <w:t>Field Progress Webapp</w:t>
      </w:r>
    </w:p>
    <w:p w:rsidR="00126852" w:rsidRPr="00E76F67" w:rsidRDefault="00E82777" w:rsidP="00E76F67">
      <w:pPr>
        <w:spacing w:before="720"/>
        <w:jc w:val="center"/>
        <w:rPr>
          <w:b/>
          <w:bCs/>
          <w:sz w:val="32"/>
          <w:szCs w:val="32"/>
        </w:rPr>
      </w:pPr>
      <w:r w:rsidRPr="00E76F67">
        <w:rPr>
          <w:b/>
          <w:bCs/>
          <w:sz w:val="32"/>
          <w:szCs w:val="32"/>
        </w:rPr>
        <w:t>Team #4</w:t>
      </w:r>
    </w:p>
    <w:p w:rsidR="00126852" w:rsidRDefault="00126852" w:rsidP="00126852">
      <w:pPr>
        <w:spacing w:before="1800"/>
        <w:ind w:left="2160" w:firstLine="720"/>
        <w:rPr>
          <w:b/>
          <w:bCs/>
          <w:sz w:val="24"/>
          <w:szCs w:val="24"/>
        </w:rPr>
      </w:pPr>
    </w:p>
    <w:p w:rsidR="0003403B" w:rsidRDefault="0003403B" w:rsidP="00126852">
      <w:pPr>
        <w:spacing w:before="1800"/>
        <w:ind w:left="2160" w:firstLine="720"/>
        <w:rPr>
          <w:b/>
          <w:bCs/>
          <w:sz w:val="24"/>
          <w:szCs w:val="24"/>
        </w:rPr>
      </w:pPr>
    </w:p>
    <w:p w:rsidR="0003403B" w:rsidRDefault="0003403B" w:rsidP="00126852">
      <w:pPr>
        <w:spacing w:before="1800"/>
        <w:ind w:left="2160" w:firstLine="720"/>
        <w:rPr>
          <w:b/>
          <w:bCs/>
          <w:sz w:val="24"/>
          <w:szCs w:val="24"/>
        </w:rPr>
      </w:pPr>
    </w:p>
    <w:p w:rsidR="0003403B" w:rsidRDefault="0003403B" w:rsidP="00126852">
      <w:pPr>
        <w:spacing w:before="1800"/>
        <w:ind w:left="2160" w:firstLine="720"/>
        <w:rPr>
          <w:b/>
          <w:bCs/>
          <w:sz w:val="24"/>
          <w:szCs w:val="24"/>
        </w:rPr>
      </w:pPr>
    </w:p>
    <w:p w:rsidR="0003403B" w:rsidRPr="00CA76B4" w:rsidRDefault="0003403B" w:rsidP="00126852">
      <w:pPr>
        <w:spacing w:before="1800"/>
        <w:ind w:left="2160" w:firstLine="720"/>
        <w:rPr>
          <w:b/>
          <w:bCs/>
          <w:sz w:val="24"/>
          <w:szCs w:val="24"/>
        </w:rPr>
      </w:pPr>
    </w:p>
    <w:tbl>
      <w:tblPr>
        <w:tblW w:w="0" w:type="auto"/>
        <w:tblLook w:val="04A0" w:firstRow="1" w:lastRow="0" w:firstColumn="1" w:lastColumn="0" w:noHBand="0" w:noVBand="1"/>
      </w:tblPr>
      <w:tblGrid>
        <w:gridCol w:w="2448"/>
        <w:gridCol w:w="7112"/>
        <w:tblGridChange w:id="1">
          <w:tblGrid>
            <w:gridCol w:w="2448"/>
            <w:gridCol w:w="7112"/>
          </w:tblGrid>
        </w:tblGridChange>
      </w:tblGrid>
      <w:tr w:rsidR="003927A1" w:rsidRPr="006E1035" w:rsidTr="006E1035">
        <w:trPr>
          <w:trHeight w:val="328"/>
        </w:trPr>
        <w:tc>
          <w:tcPr>
            <w:tcW w:w="2448" w:type="dxa"/>
            <w:shd w:val="clear" w:color="auto" w:fill="auto"/>
          </w:tcPr>
          <w:p w:rsidR="003927A1" w:rsidRPr="002F0727" w:rsidRDefault="003927A1" w:rsidP="006E1035">
            <w:pPr>
              <w:spacing w:before="1800"/>
              <w:rPr>
                <w:sz w:val="24"/>
                <w:szCs w:val="24"/>
              </w:rPr>
            </w:pPr>
            <w:r w:rsidRPr="002443D9">
              <w:rPr>
                <w:sz w:val="24"/>
                <w:szCs w:val="24"/>
              </w:rPr>
              <w:t>Akanksha Diwedy</w:t>
            </w:r>
          </w:p>
        </w:tc>
        <w:tc>
          <w:tcPr>
            <w:tcW w:w="7112" w:type="dxa"/>
            <w:shd w:val="clear" w:color="auto" w:fill="auto"/>
          </w:tcPr>
          <w:p w:rsidR="003927A1" w:rsidRPr="002F0727" w:rsidRDefault="003927A1" w:rsidP="006E1035">
            <w:pPr>
              <w:spacing w:before="1800"/>
              <w:jc w:val="right"/>
              <w:rPr>
                <w:sz w:val="24"/>
                <w:szCs w:val="24"/>
              </w:rPr>
            </w:pPr>
            <w:r w:rsidRPr="002F0727">
              <w:rPr>
                <w:sz w:val="24"/>
                <w:szCs w:val="24"/>
              </w:rPr>
              <w:t>Operational Concept Engineer, Developer, Tester</w:t>
            </w:r>
          </w:p>
        </w:tc>
      </w:tr>
      <w:tr w:rsidR="005E3A89" w:rsidRPr="006E1035" w:rsidTr="006E1035">
        <w:trPr>
          <w:trHeight w:val="328"/>
        </w:trPr>
        <w:tc>
          <w:tcPr>
            <w:tcW w:w="2448" w:type="dxa"/>
            <w:shd w:val="clear" w:color="auto" w:fill="auto"/>
          </w:tcPr>
          <w:p w:rsidR="005E3A89" w:rsidRPr="002443D9" w:rsidRDefault="005E3A89" w:rsidP="006E1035">
            <w:pPr>
              <w:spacing w:before="1800"/>
              <w:rPr>
                <w:sz w:val="24"/>
                <w:szCs w:val="24"/>
              </w:rPr>
            </w:pPr>
            <w:r w:rsidRPr="006E1035">
              <w:rPr>
                <w:sz w:val="24"/>
                <w:szCs w:val="24"/>
              </w:rPr>
              <w:t>Kevin Grimes</w:t>
            </w:r>
          </w:p>
        </w:tc>
        <w:tc>
          <w:tcPr>
            <w:tcW w:w="7112" w:type="dxa"/>
            <w:shd w:val="clear" w:color="auto" w:fill="auto"/>
          </w:tcPr>
          <w:p w:rsidR="005E3A89" w:rsidRPr="002443D9" w:rsidRDefault="005E3A89" w:rsidP="006E1035">
            <w:pPr>
              <w:spacing w:before="1800"/>
              <w:jc w:val="right"/>
              <w:rPr>
                <w:sz w:val="24"/>
                <w:szCs w:val="24"/>
              </w:rPr>
            </w:pPr>
            <w:r w:rsidRPr="006E1035">
              <w:rPr>
                <w:sz w:val="24"/>
                <w:szCs w:val="24"/>
              </w:rPr>
              <w:t>Quality Focal Point, IIV&amp;V, Website Maintainer, Developer, Tester</w:t>
            </w:r>
          </w:p>
        </w:tc>
      </w:tr>
      <w:tr w:rsidR="005E3A89" w:rsidRPr="006E1035" w:rsidTr="006E1035">
        <w:trPr>
          <w:trHeight w:val="328"/>
        </w:trPr>
        <w:tc>
          <w:tcPr>
            <w:tcW w:w="2448" w:type="dxa"/>
            <w:shd w:val="clear" w:color="auto" w:fill="auto"/>
          </w:tcPr>
          <w:p w:rsidR="005E3A89" w:rsidRPr="002F0727" w:rsidRDefault="005E3A89" w:rsidP="006E1035">
            <w:pPr>
              <w:spacing w:before="1800"/>
              <w:rPr>
                <w:sz w:val="24"/>
                <w:szCs w:val="24"/>
              </w:rPr>
            </w:pPr>
            <w:r w:rsidRPr="002443D9">
              <w:rPr>
                <w:sz w:val="24"/>
                <w:szCs w:val="24"/>
              </w:rPr>
              <w:t>Aishwarya Joisa</w:t>
            </w:r>
          </w:p>
        </w:tc>
        <w:tc>
          <w:tcPr>
            <w:tcW w:w="7112" w:type="dxa"/>
            <w:shd w:val="clear" w:color="auto" w:fill="auto"/>
          </w:tcPr>
          <w:p w:rsidR="005E3A89" w:rsidRPr="002F0727" w:rsidRDefault="005E3A89" w:rsidP="006E1035">
            <w:pPr>
              <w:spacing w:before="1800"/>
              <w:jc w:val="right"/>
              <w:rPr>
                <w:sz w:val="24"/>
                <w:szCs w:val="24"/>
              </w:rPr>
            </w:pPr>
            <w:r w:rsidRPr="002F0727">
              <w:rPr>
                <w:sz w:val="24"/>
                <w:szCs w:val="24"/>
              </w:rPr>
              <w:t>Feasibility Analyst, Developer, Tester</w:t>
            </w:r>
          </w:p>
        </w:tc>
      </w:tr>
      <w:tr w:rsidR="005E3A89" w:rsidRPr="006E1035" w:rsidTr="006E1035">
        <w:trPr>
          <w:trHeight w:val="345"/>
        </w:trPr>
        <w:tc>
          <w:tcPr>
            <w:tcW w:w="2448" w:type="dxa"/>
            <w:shd w:val="clear" w:color="auto" w:fill="auto"/>
          </w:tcPr>
          <w:p w:rsidR="005E3A89" w:rsidRPr="002F0727" w:rsidRDefault="005E3A89" w:rsidP="006E1035">
            <w:pPr>
              <w:spacing w:before="1800"/>
              <w:rPr>
                <w:sz w:val="24"/>
                <w:szCs w:val="24"/>
              </w:rPr>
            </w:pPr>
            <w:r w:rsidRPr="002443D9">
              <w:rPr>
                <w:sz w:val="24"/>
                <w:szCs w:val="24"/>
              </w:rPr>
              <w:t>Mayank Kulkarni</w:t>
            </w:r>
          </w:p>
        </w:tc>
        <w:tc>
          <w:tcPr>
            <w:tcW w:w="7112" w:type="dxa"/>
            <w:shd w:val="clear" w:color="auto" w:fill="auto"/>
          </w:tcPr>
          <w:p w:rsidR="005E3A89" w:rsidRPr="002F0727" w:rsidRDefault="005E3A89" w:rsidP="006E1035">
            <w:pPr>
              <w:spacing w:before="1800"/>
              <w:jc w:val="right"/>
              <w:rPr>
                <w:sz w:val="24"/>
                <w:szCs w:val="24"/>
              </w:rPr>
            </w:pPr>
            <w:r w:rsidRPr="002F0727">
              <w:rPr>
                <w:sz w:val="24"/>
                <w:szCs w:val="24"/>
              </w:rPr>
              <w:t>Requirements Engineer, Developer, Tester</w:t>
            </w:r>
          </w:p>
        </w:tc>
      </w:tr>
      <w:tr w:rsidR="005E3A89" w:rsidRPr="006E1035" w:rsidTr="006E1035">
        <w:trPr>
          <w:trHeight w:val="328"/>
        </w:trPr>
        <w:tc>
          <w:tcPr>
            <w:tcW w:w="2448" w:type="dxa"/>
            <w:shd w:val="clear" w:color="auto" w:fill="auto"/>
          </w:tcPr>
          <w:p w:rsidR="005E3A89" w:rsidRPr="002F0727" w:rsidRDefault="005E3A89" w:rsidP="006E1035">
            <w:pPr>
              <w:spacing w:before="1800"/>
              <w:rPr>
                <w:sz w:val="24"/>
                <w:szCs w:val="24"/>
              </w:rPr>
            </w:pPr>
            <w:r w:rsidRPr="002443D9">
              <w:rPr>
                <w:sz w:val="24"/>
                <w:szCs w:val="24"/>
              </w:rPr>
              <w:t>Madhavi Shantharam</w:t>
            </w:r>
          </w:p>
        </w:tc>
        <w:tc>
          <w:tcPr>
            <w:tcW w:w="7112" w:type="dxa"/>
            <w:shd w:val="clear" w:color="auto" w:fill="auto"/>
          </w:tcPr>
          <w:p w:rsidR="005E3A89" w:rsidRPr="002F0727" w:rsidRDefault="005E3A89" w:rsidP="006E1035">
            <w:pPr>
              <w:spacing w:before="1800"/>
              <w:jc w:val="right"/>
              <w:rPr>
                <w:sz w:val="24"/>
                <w:szCs w:val="24"/>
              </w:rPr>
            </w:pPr>
            <w:r w:rsidRPr="002F0727">
              <w:rPr>
                <w:sz w:val="24"/>
                <w:szCs w:val="24"/>
              </w:rPr>
              <w:t>Life Cycle Planner, Developer, Tester</w:t>
            </w:r>
          </w:p>
        </w:tc>
      </w:tr>
      <w:tr w:rsidR="005E3A89" w:rsidRPr="006E1035" w:rsidTr="006E1035">
        <w:trPr>
          <w:trHeight w:val="328"/>
        </w:trPr>
        <w:tc>
          <w:tcPr>
            <w:tcW w:w="2448" w:type="dxa"/>
            <w:shd w:val="clear" w:color="auto" w:fill="auto"/>
          </w:tcPr>
          <w:p w:rsidR="005E3A89" w:rsidRPr="002F0727" w:rsidRDefault="005E3A89" w:rsidP="006E1035">
            <w:pPr>
              <w:spacing w:before="1800"/>
              <w:rPr>
                <w:sz w:val="24"/>
                <w:szCs w:val="24"/>
              </w:rPr>
            </w:pPr>
            <w:r w:rsidRPr="002443D9">
              <w:rPr>
                <w:sz w:val="24"/>
                <w:szCs w:val="24"/>
              </w:rPr>
              <w:t xml:space="preserve">Uche </w:t>
            </w:r>
            <w:r w:rsidRPr="002F0727">
              <w:rPr>
                <w:sz w:val="24"/>
                <w:szCs w:val="24"/>
              </w:rPr>
              <w:t>Uba</w:t>
            </w:r>
          </w:p>
        </w:tc>
        <w:tc>
          <w:tcPr>
            <w:tcW w:w="7112" w:type="dxa"/>
            <w:shd w:val="clear" w:color="auto" w:fill="auto"/>
          </w:tcPr>
          <w:p w:rsidR="005E3A89" w:rsidRPr="002F0727" w:rsidRDefault="005E3A89" w:rsidP="006E1035">
            <w:pPr>
              <w:spacing w:before="1800"/>
              <w:jc w:val="right"/>
              <w:rPr>
                <w:sz w:val="24"/>
                <w:szCs w:val="24"/>
              </w:rPr>
            </w:pPr>
            <w:r w:rsidRPr="002F0727">
              <w:rPr>
                <w:sz w:val="24"/>
                <w:szCs w:val="24"/>
              </w:rPr>
              <w:t>Project Manager, Developer, Tester</w:t>
            </w:r>
          </w:p>
        </w:tc>
      </w:tr>
      <w:tr w:rsidR="005E3A89" w:rsidRPr="006E1035" w:rsidTr="006E1035">
        <w:trPr>
          <w:trHeight w:val="345"/>
        </w:trPr>
        <w:tc>
          <w:tcPr>
            <w:tcW w:w="2448" w:type="dxa"/>
            <w:shd w:val="clear" w:color="auto" w:fill="auto"/>
          </w:tcPr>
          <w:p w:rsidR="005E3A89" w:rsidRPr="002F0727" w:rsidRDefault="005E3A89" w:rsidP="006E1035">
            <w:pPr>
              <w:spacing w:before="1800"/>
              <w:rPr>
                <w:sz w:val="24"/>
                <w:szCs w:val="24"/>
              </w:rPr>
            </w:pPr>
            <w:r w:rsidRPr="002443D9">
              <w:rPr>
                <w:sz w:val="24"/>
                <w:szCs w:val="24"/>
              </w:rPr>
              <w:t>S</w:t>
            </w:r>
            <w:r w:rsidRPr="002F0727">
              <w:rPr>
                <w:sz w:val="24"/>
                <w:szCs w:val="24"/>
              </w:rPr>
              <w:t>ahithi Velma</w:t>
            </w:r>
          </w:p>
        </w:tc>
        <w:tc>
          <w:tcPr>
            <w:tcW w:w="7112" w:type="dxa"/>
            <w:shd w:val="clear" w:color="auto" w:fill="auto"/>
          </w:tcPr>
          <w:p w:rsidR="005E3A89" w:rsidRPr="002F0727" w:rsidRDefault="005E3A89" w:rsidP="006E1035">
            <w:pPr>
              <w:spacing w:before="1800"/>
              <w:jc w:val="right"/>
              <w:rPr>
                <w:sz w:val="24"/>
                <w:szCs w:val="24"/>
              </w:rPr>
            </w:pPr>
            <w:r w:rsidRPr="002F0727">
              <w:rPr>
                <w:sz w:val="24"/>
                <w:szCs w:val="24"/>
              </w:rPr>
              <w:t>Software Architect, Developer, Tester</w:t>
            </w:r>
          </w:p>
        </w:tc>
      </w:tr>
    </w:tbl>
    <w:p w:rsidR="00126852" w:rsidRPr="00CA76B4" w:rsidRDefault="00126852" w:rsidP="002F0727">
      <w:pPr>
        <w:rPr>
          <w:b/>
          <w:bCs/>
          <w:sz w:val="24"/>
          <w:szCs w:val="24"/>
        </w:rPr>
      </w:pPr>
    </w:p>
    <w:p w:rsidR="00126852" w:rsidRPr="00CA76B4" w:rsidRDefault="00126852" w:rsidP="00126852">
      <w:pPr>
        <w:ind w:left="2880" w:firstLine="720"/>
        <w:rPr>
          <w:b/>
          <w:bCs/>
          <w:sz w:val="24"/>
          <w:szCs w:val="24"/>
        </w:rPr>
      </w:pPr>
    </w:p>
    <w:p w:rsidR="00126852" w:rsidRPr="00CA76B4" w:rsidRDefault="00126852" w:rsidP="00126852">
      <w:pPr>
        <w:ind w:left="2880" w:firstLine="720"/>
        <w:rPr>
          <w:b/>
          <w:bCs/>
          <w:sz w:val="24"/>
          <w:szCs w:val="24"/>
        </w:rPr>
      </w:pPr>
    </w:p>
    <w:p w:rsidR="00126852" w:rsidRPr="00CA76B4" w:rsidRDefault="00126852" w:rsidP="00126852">
      <w:pPr>
        <w:ind w:left="2880" w:firstLine="720"/>
        <w:rPr>
          <w:b/>
          <w:bCs/>
          <w:sz w:val="24"/>
          <w:szCs w:val="24"/>
        </w:rPr>
      </w:pPr>
    </w:p>
    <w:p w:rsidR="00126852" w:rsidRPr="00CA76B4" w:rsidRDefault="00126852" w:rsidP="00C66020">
      <w:pPr>
        <w:rPr>
          <w:b/>
          <w:bCs/>
          <w:sz w:val="24"/>
          <w:szCs w:val="24"/>
        </w:rPr>
      </w:pPr>
    </w:p>
    <w:p w:rsidR="00126852" w:rsidRPr="00CA76B4" w:rsidRDefault="00126852" w:rsidP="00126852">
      <w:pPr>
        <w:ind w:left="2880" w:firstLine="720"/>
        <w:rPr>
          <w:b/>
          <w:bCs/>
          <w:sz w:val="24"/>
          <w:szCs w:val="24"/>
        </w:rPr>
      </w:pPr>
    </w:p>
    <w:p w:rsidR="00126852" w:rsidRPr="000C4980" w:rsidRDefault="000C4980" w:rsidP="000C4980">
      <w:pPr>
        <w:tabs>
          <w:tab w:val="right" w:pos="9360"/>
        </w:tabs>
        <w:spacing w:before="3200"/>
        <w:jc w:val="center"/>
        <w:rPr>
          <w:b/>
          <w:bCs/>
          <w:sz w:val="32"/>
          <w:szCs w:val="32"/>
        </w:rPr>
      </w:pPr>
      <w:r w:rsidRPr="000C4980">
        <w:rPr>
          <w:b/>
          <w:bCs/>
          <w:sz w:val="32"/>
          <w:szCs w:val="32"/>
        </w:rPr>
        <w:t>December 9, 2019</w:t>
      </w:r>
    </w:p>
    <w:p w:rsidR="00126852" w:rsidRDefault="00126852" w:rsidP="00126852">
      <w:pPr>
        <w:pStyle w:val="Heading1"/>
        <w:pageBreakBefore/>
      </w:pPr>
      <w:bookmarkStart w:id="2" w:name="_Toc12422918"/>
      <w:bookmarkStart w:id="3" w:name="_Toc32724209"/>
      <w:bookmarkStart w:id="4" w:name="_Toc32724741"/>
      <w:bookmarkStart w:id="5" w:name="_Toc55214945"/>
      <w:bookmarkStart w:id="6" w:name="_Toc26823033"/>
      <w:r>
        <w:lastRenderedPageBreak/>
        <w:t>Version History</w:t>
      </w:r>
      <w:bookmarkEnd w:id="2"/>
      <w:bookmarkEnd w:id="3"/>
      <w:bookmarkEnd w:id="4"/>
      <w:bookmarkEnd w:id="5"/>
      <w:bookmarkEnd w:id="6"/>
    </w:p>
    <w:tbl>
      <w:tblPr>
        <w:tblW w:w="0" w:type="auto"/>
        <w:tblBorders>
          <w:top w:val="single" w:sz="12" w:space="0" w:color="008000"/>
          <w:bottom w:val="single" w:sz="12" w:space="0" w:color="008000"/>
        </w:tblBorders>
        <w:tblLayout w:type="fixed"/>
        <w:tblLook w:val="00BF" w:firstRow="1" w:lastRow="0" w:firstColumn="1" w:lastColumn="0" w:noHBand="0" w:noVBand="0"/>
      </w:tblPr>
      <w:tblGrid>
        <w:gridCol w:w="1008"/>
        <w:gridCol w:w="810"/>
        <w:gridCol w:w="900"/>
        <w:gridCol w:w="3600"/>
        <w:gridCol w:w="3060"/>
      </w:tblGrid>
      <w:tr w:rsidR="00126852" w:rsidTr="004322A5">
        <w:tblPrEx>
          <w:tblCellMar>
            <w:top w:w="0" w:type="dxa"/>
            <w:bottom w:w="0" w:type="dxa"/>
          </w:tblCellMar>
        </w:tblPrEx>
        <w:trPr>
          <w:cantSplit/>
          <w:tblHeader/>
        </w:trPr>
        <w:tc>
          <w:tcPr>
            <w:tcW w:w="1008" w:type="dxa"/>
            <w:tcBorders>
              <w:top w:val="single" w:sz="12" w:space="0" w:color="008000"/>
              <w:bottom w:val="single" w:sz="6" w:space="0" w:color="008000"/>
            </w:tcBorders>
          </w:tcPr>
          <w:p w:rsidR="00126852" w:rsidRDefault="00126852" w:rsidP="00126852">
            <w:pPr>
              <w:pStyle w:val="VersionHistoryColumnHeader"/>
            </w:pPr>
            <w:r>
              <w:t>Date</w:t>
            </w:r>
          </w:p>
        </w:tc>
        <w:tc>
          <w:tcPr>
            <w:tcW w:w="810" w:type="dxa"/>
            <w:tcBorders>
              <w:top w:val="single" w:sz="12" w:space="0" w:color="008000"/>
              <w:bottom w:val="single" w:sz="6" w:space="0" w:color="008000"/>
            </w:tcBorders>
          </w:tcPr>
          <w:p w:rsidR="00126852" w:rsidRDefault="00126852" w:rsidP="00126852">
            <w:pPr>
              <w:pStyle w:val="VersionHistoryColumnHeader"/>
            </w:pPr>
            <w:r>
              <w:t>Author</w:t>
            </w:r>
          </w:p>
        </w:tc>
        <w:tc>
          <w:tcPr>
            <w:tcW w:w="900" w:type="dxa"/>
            <w:tcBorders>
              <w:top w:val="single" w:sz="12" w:space="0" w:color="008000"/>
              <w:bottom w:val="single" w:sz="6" w:space="0" w:color="008000"/>
            </w:tcBorders>
          </w:tcPr>
          <w:p w:rsidR="00126852" w:rsidRDefault="00126852" w:rsidP="00126852">
            <w:pPr>
              <w:pStyle w:val="VersionHistoryColumnHeader"/>
            </w:pPr>
            <w:r>
              <w:t>Version</w:t>
            </w:r>
          </w:p>
        </w:tc>
        <w:tc>
          <w:tcPr>
            <w:tcW w:w="3600" w:type="dxa"/>
            <w:tcBorders>
              <w:top w:val="single" w:sz="12" w:space="0" w:color="008000"/>
              <w:bottom w:val="single" w:sz="6" w:space="0" w:color="008000"/>
            </w:tcBorders>
          </w:tcPr>
          <w:p w:rsidR="00126852" w:rsidRDefault="00126852" w:rsidP="00126852">
            <w:pPr>
              <w:pStyle w:val="VersionHistoryColumnHeader"/>
            </w:pPr>
            <w:r>
              <w:t>Changes made</w:t>
            </w:r>
          </w:p>
        </w:tc>
        <w:tc>
          <w:tcPr>
            <w:tcW w:w="3060" w:type="dxa"/>
            <w:tcBorders>
              <w:top w:val="single" w:sz="12" w:space="0" w:color="008000"/>
              <w:bottom w:val="single" w:sz="6" w:space="0" w:color="008000"/>
            </w:tcBorders>
          </w:tcPr>
          <w:p w:rsidR="00126852" w:rsidRDefault="00126852" w:rsidP="00126852">
            <w:pPr>
              <w:pStyle w:val="VersionHistoryColumnHeader"/>
            </w:pPr>
            <w:r>
              <w:t>Rationale</w:t>
            </w:r>
          </w:p>
        </w:tc>
      </w:tr>
      <w:tr w:rsidR="00126852" w:rsidTr="004322A5">
        <w:tblPrEx>
          <w:tblCellMar>
            <w:top w:w="0" w:type="dxa"/>
            <w:bottom w:w="0" w:type="dxa"/>
          </w:tblCellMar>
        </w:tblPrEx>
        <w:trPr>
          <w:cantSplit/>
          <w:trHeight w:val="120"/>
        </w:trPr>
        <w:tc>
          <w:tcPr>
            <w:tcW w:w="1008" w:type="dxa"/>
            <w:tcBorders>
              <w:top w:val="single" w:sz="6" w:space="0" w:color="008000"/>
              <w:bottom w:val="single" w:sz="6" w:space="0" w:color="008000"/>
            </w:tcBorders>
          </w:tcPr>
          <w:p w:rsidR="00126852" w:rsidRDefault="00861995" w:rsidP="002F0727">
            <w:pPr>
              <w:pStyle w:val="TableEntry"/>
              <w:spacing w:before="0" w:beforeAutospacing="0" w:after="0" w:afterAutospacing="0" w:line="276" w:lineRule="auto"/>
            </w:pPr>
            <w:r>
              <w:t>1</w:t>
            </w:r>
            <w:r w:rsidR="00126852">
              <w:t>2/0</w:t>
            </w:r>
            <w:r>
              <w:t>9/19</w:t>
            </w:r>
          </w:p>
        </w:tc>
        <w:tc>
          <w:tcPr>
            <w:tcW w:w="810" w:type="dxa"/>
            <w:tcBorders>
              <w:top w:val="single" w:sz="6" w:space="0" w:color="008000"/>
              <w:bottom w:val="single" w:sz="6" w:space="0" w:color="008000"/>
            </w:tcBorders>
          </w:tcPr>
          <w:p w:rsidR="00126852" w:rsidRDefault="00861995" w:rsidP="002F0727">
            <w:pPr>
              <w:pStyle w:val="TableEntry"/>
              <w:spacing w:before="0" w:beforeAutospacing="0" w:after="0" w:afterAutospacing="0" w:line="276" w:lineRule="auto"/>
            </w:pPr>
            <w:r>
              <w:t>KG</w:t>
            </w:r>
          </w:p>
        </w:tc>
        <w:tc>
          <w:tcPr>
            <w:tcW w:w="900" w:type="dxa"/>
            <w:tcBorders>
              <w:top w:val="single" w:sz="6" w:space="0" w:color="008000"/>
              <w:bottom w:val="single" w:sz="6" w:space="0" w:color="008000"/>
            </w:tcBorders>
          </w:tcPr>
          <w:p w:rsidR="00126852" w:rsidRDefault="00126852" w:rsidP="002F0727">
            <w:pPr>
              <w:pStyle w:val="TableEntry"/>
              <w:spacing w:before="0" w:beforeAutospacing="0" w:after="0" w:afterAutospacing="0" w:line="276" w:lineRule="auto"/>
            </w:pPr>
            <w:r>
              <w:t>1.0</w:t>
            </w:r>
          </w:p>
        </w:tc>
        <w:tc>
          <w:tcPr>
            <w:tcW w:w="3600" w:type="dxa"/>
            <w:tcBorders>
              <w:top w:val="single" w:sz="6" w:space="0" w:color="008000"/>
              <w:bottom w:val="single" w:sz="6" w:space="0" w:color="008000"/>
            </w:tcBorders>
          </w:tcPr>
          <w:p w:rsidR="00126852" w:rsidRDefault="00861995" w:rsidP="002F0727">
            <w:pPr>
              <w:pStyle w:val="VersionHistoryDetail"/>
              <w:tabs>
                <w:tab w:val="num" w:pos="360"/>
              </w:tabs>
              <w:spacing w:before="0" w:line="276" w:lineRule="auto"/>
              <w:ind w:left="187" w:hanging="187"/>
            </w:pPr>
            <w:r>
              <w:t>Initial release</w:t>
            </w:r>
          </w:p>
        </w:tc>
        <w:tc>
          <w:tcPr>
            <w:tcW w:w="3060" w:type="dxa"/>
            <w:tcBorders>
              <w:top w:val="single" w:sz="6" w:space="0" w:color="008000"/>
              <w:bottom w:val="single" w:sz="6" w:space="0" w:color="008000"/>
            </w:tcBorders>
          </w:tcPr>
          <w:p w:rsidR="00126852" w:rsidRDefault="00861995" w:rsidP="002F0727">
            <w:pPr>
              <w:pStyle w:val="VersionHistoryDetail"/>
              <w:tabs>
                <w:tab w:val="num" w:pos="360"/>
              </w:tabs>
              <w:spacing w:before="0" w:line="276" w:lineRule="auto"/>
              <w:ind w:left="187" w:hanging="187"/>
            </w:pPr>
            <w:r>
              <w:t>Deliverable for as-built package</w:t>
            </w:r>
          </w:p>
        </w:tc>
      </w:tr>
    </w:tbl>
    <w:p w:rsidR="00126852" w:rsidRDefault="00126852" w:rsidP="00126852">
      <w:bookmarkStart w:id="7" w:name="_GoBack"/>
      <w:bookmarkEnd w:id="7"/>
    </w:p>
    <w:p w:rsidR="00126852" w:rsidRDefault="00126852" w:rsidP="00126852">
      <w:pPr>
        <w:pStyle w:val="Heading1"/>
        <w:pageBreakBefore/>
      </w:pPr>
      <w:bookmarkStart w:id="8" w:name="_Toc12422919"/>
      <w:bookmarkStart w:id="9" w:name="_Toc32724210"/>
      <w:bookmarkStart w:id="10" w:name="_Toc32724742"/>
      <w:bookmarkStart w:id="11" w:name="_Toc26823034"/>
      <w:r>
        <w:lastRenderedPageBreak/>
        <w:t>Table of Contents</w:t>
      </w:r>
      <w:bookmarkEnd w:id="8"/>
      <w:bookmarkEnd w:id="9"/>
      <w:bookmarkEnd w:id="10"/>
      <w:bookmarkEnd w:id="11"/>
    </w:p>
    <w:p w:rsidR="00E0134E" w:rsidRPr="00E86465" w:rsidRDefault="00126852">
      <w:pPr>
        <w:pStyle w:val="TOC1"/>
        <w:tabs>
          <w:tab w:val="right" w:leader="dot" w:pos="9350"/>
        </w:tabs>
        <w:rPr>
          <w:rFonts w:ascii="Calibri" w:eastAsia="Times New Roman" w:hAnsi="Calibri"/>
          <w:b w:val="0"/>
          <w:caps w:val="0"/>
          <w:noProof/>
          <w:szCs w:val="24"/>
        </w:rPr>
      </w:pPr>
      <w:r>
        <w:fldChar w:fldCharType="begin"/>
      </w:r>
      <w:r>
        <w:instrText xml:space="preserve"> TOC \o "1-4" \h \z \u </w:instrText>
      </w:r>
      <w:r>
        <w:fldChar w:fldCharType="separate"/>
      </w:r>
      <w:hyperlink w:anchor="_Toc26823032" w:history="1">
        <w:r w:rsidR="00E0134E" w:rsidRPr="00555528">
          <w:rPr>
            <w:rStyle w:val="Hyperlink"/>
            <w:noProof/>
          </w:rPr>
          <w:t>Test Plan and Cases (TPC)</w:t>
        </w:r>
        <w:r w:rsidR="00E0134E">
          <w:rPr>
            <w:noProof/>
            <w:webHidden/>
          </w:rPr>
          <w:tab/>
        </w:r>
        <w:r w:rsidR="00E0134E">
          <w:rPr>
            <w:noProof/>
            <w:webHidden/>
          </w:rPr>
          <w:fldChar w:fldCharType="begin"/>
        </w:r>
        <w:r w:rsidR="00E0134E">
          <w:rPr>
            <w:noProof/>
            <w:webHidden/>
          </w:rPr>
          <w:instrText xml:space="preserve"> PAGEREF _Toc26823032 \h </w:instrText>
        </w:r>
        <w:r w:rsidR="00E0134E">
          <w:rPr>
            <w:noProof/>
            <w:webHidden/>
          </w:rPr>
        </w:r>
        <w:r w:rsidR="00E0134E">
          <w:rPr>
            <w:noProof/>
            <w:webHidden/>
          </w:rPr>
          <w:fldChar w:fldCharType="separate"/>
        </w:r>
        <w:r w:rsidR="00353B86">
          <w:rPr>
            <w:noProof/>
            <w:webHidden/>
          </w:rPr>
          <w:t>i</w:t>
        </w:r>
        <w:r w:rsidR="00E0134E">
          <w:rPr>
            <w:noProof/>
            <w:webHidden/>
          </w:rPr>
          <w:fldChar w:fldCharType="end"/>
        </w:r>
      </w:hyperlink>
    </w:p>
    <w:p w:rsidR="00E0134E" w:rsidRPr="00E86465" w:rsidRDefault="00E0134E">
      <w:pPr>
        <w:pStyle w:val="TOC1"/>
        <w:tabs>
          <w:tab w:val="right" w:leader="dot" w:pos="9350"/>
        </w:tabs>
        <w:rPr>
          <w:rFonts w:ascii="Calibri" w:eastAsia="Times New Roman" w:hAnsi="Calibri"/>
          <w:b w:val="0"/>
          <w:caps w:val="0"/>
          <w:noProof/>
          <w:szCs w:val="24"/>
        </w:rPr>
      </w:pPr>
      <w:hyperlink w:anchor="_Toc26823033" w:history="1">
        <w:r w:rsidRPr="00555528">
          <w:rPr>
            <w:rStyle w:val="Hyperlink"/>
            <w:noProof/>
          </w:rPr>
          <w:t>Version History</w:t>
        </w:r>
        <w:r>
          <w:rPr>
            <w:noProof/>
            <w:webHidden/>
          </w:rPr>
          <w:tab/>
        </w:r>
        <w:r>
          <w:rPr>
            <w:noProof/>
            <w:webHidden/>
          </w:rPr>
          <w:fldChar w:fldCharType="begin"/>
        </w:r>
        <w:r>
          <w:rPr>
            <w:noProof/>
            <w:webHidden/>
          </w:rPr>
          <w:instrText xml:space="preserve"> PAGEREF _Toc26823033 \h </w:instrText>
        </w:r>
        <w:r>
          <w:rPr>
            <w:noProof/>
            <w:webHidden/>
          </w:rPr>
        </w:r>
        <w:r>
          <w:rPr>
            <w:noProof/>
            <w:webHidden/>
          </w:rPr>
          <w:fldChar w:fldCharType="separate"/>
        </w:r>
        <w:r w:rsidR="00353B86">
          <w:rPr>
            <w:noProof/>
            <w:webHidden/>
          </w:rPr>
          <w:t>ii</w:t>
        </w:r>
        <w:r>
          <w:rPr>
            <w:noProof/>
            <w:webHidden/>
          </w:rPr>
          <w:fldChar w:fldCharType="end"/>
        </w:r>
      </w:hyperlink>
    </w:p>
    <w:p w:rsidR="00E0134E" w:rsidRPr="00E86465" w:rsidRDefault="00E0134E">
      <w:pPr>
        <w:pStyle w:val="TOC1"/>
        <w:tabs>
          <w:tab w:val="right" w:leader="dot" w:pos="9350"/>
        </w:tabs>
        <w:rPr>
          <w:rFonts w:ascii="Calibri" w:eastAsia="Times New Roman" w:hAnsi="Calibri"/>
          <w:b w:val="0"/>
          <w:caps w:val="0"/>
          <w:noProof/>
          <w:szCs w:val="24"/>
        </w:rPr>
      </w:pPr>
      <w:hyperlink w:anchor="_Toc26823034" w:history="1">
        <w:r w:rsidRPr="00555528">
          <w:rPr>
            <w:rStyle w:val="Hyperlink"/>
            <w:noProof/>
          </w:rPr>
          <w:t>Table of Contents</w:t>
        </w:r>
        <w:r>
          <w:rPr>
            <w:noProof/>
            <w:webHidden/>
          </w:rPr>
          <w:tab/>
        </w:r>
        <w:r>
          <w:rPr>
            <w:noProof/>
            <w:webHidden/>
          </w:rPr>
          <w:fldChar w:fldCharType="begin"/>
        </w:r>
        <w:r>
          <w:rPr>
            <w:noProof/>
            <w:webHidden/>
          </w:rPr>
          <w:instrText xml:space="preserve"> PAGEREF _Toc26823034 \h </w:instrText>
        </w:r>
        <w:r>
          <w:rPr>
            <w:noProof/>
            <w:webHidden/>
          </w:rPr>
        </w:r>
        <w:r>
          <w:rPr>
            <w:noProof/>
            <w:webHidden/>
          </w:rPr>
          <w:fldChar w:fldCharType="separate"/>
        </w:r>
        <w:r w:rsidR="00353B86">
          <w:rPr>
            <w:noProof/>
            <w:webHidden/>
          </w:rPr>
          <w:t>iii</w:t>
        </w:r>
        <w:r>
          <w:rPr>
            <w:noProof/>
            <w:webHidden/>
          </w:rPr>
          <w:fldChar w:fldCharType="end"/>
        </w:r>
      </w:hyperlink>
    </w:p>
    <w:p w:rsidR="00E0134E" w:rsidRPr="00E86465" w:rsidRDefault="00E0134E">
      <w:pPr>
        <w:pStyle w:val="TOC1"/>
        <w:tabs>
          <w:tab w:val="right" w:leader="dot" w:pos="9350"/>
        </w:tabs>
        <w:rPr>
          <w:rFonts w:ascii="Calibri" w:eastAsia="Times New Roman" w:hAnsi="Calibri"/>
          <w:b w:val="0"/>
          <w:caps w:val="0"/>
          <w:noProof/>
          <w:szCs w:val="24"/>
        </w:rPr>
      </w:pPr>
      <w:hyperlink w:anchor="_Toc26823035" w:history="1">
        <w:r w:rsidRPr="00555528">
          <w:rPr>
            <w:rStyle w:val="Hyperlink"/>
            <w:noProof/>
          </w:rPr>
          <w:t>Table of Tables</w:t>
        </w:r>
        <w:r>
          <w:rPr>
            <w:noProof/>
            <w:webHidden/>
          </w:rPr>
          <w:tab/>
        </w:r>
        <w:r>
          <w:rPr>
            <w:noProof/>
            <w:webHidden/>
          </w:rPr>
          <w:fldChar w:fldCharType="begin"/>
        </w:r>
        <w:r>
          <w:rPr>
            <w:noProof/>
            <w:webHidden/>
          </w:rPr>
          <w:instrText xml:space="preserve"> PAGEREF _Toc26823035 \h </w:instrText>
        </w:r>
        <w:r>
          <w:rPr>
            <w:noProof/>
            <w:webHidden/>
          </w:rPr>
        </w:r>
        <w:r>
          <w:rPr>
            <w:noProof/>
            <w:webHidden/>
          </w:rPr>
          <w:fldChar w:fldCharType="separate"/>
        </w:r>
        <w:r w:rsidR="00353B86">
          <w:rPr>
            <w:noProof/>
            <w:webHidden/>
          </w:rPr>
          <w:t>iv</w:t>
        </w:r>
        <w:r>
          <w:rPr>
            <w:noProof/>
            <w:webHidden/>
          </w:rPr>
          <w:fldChar w:fldCharType="end"/>
        </w:r>
      </w:hyperlink>
    </w:p>
    <w:p w:rsidR="00E0134E" w:rsidRPr="00E86465" w:rsidRDefault="00E0134E">
      <w:pPr>
        <w:pStyle w:val="TOC1"/>
        <w:tabs>
          <w:tab w:val="right" w:leader="dot" w:pos="9350"/>
        </w:tabs>
        <w:rPr>
          <w:rFonts w:ascii="Calibri" w:eastAsia="Times New Roman" w:hAnsi="Calibri"/>
          <w:b w:val="0"/>
          <w:caps w:val="0"/>
          <w:noProof/>
          <w:szCs w:val="24"/>
        </w:rPr>
      </w:pPr>
      <w:hyperlink w:anchor="_Toc26823036" w:history="1">
        <w:r w:rsidRPr="00555528">
          <w:rPr>
            <w:rStyle w:val="Hyperlink"/>
            <w:noProof/>
          </w:rPr>
          <w:t>Table of Figures</w:t>
        </w:r>
        <w:r>
          <w:rPr>
            <w:noProof/>
            <w:webHidden/>
          </w:rPr>
          <w:tab/>
        </w:r>
        <w:r>
          <w:rPr>
            <w:noProof/>
            <w:webHidden/>
          </w:rPr>
          <w:fldChar w:fldCharType="begin"/>
        </w:r>
        <w:r>
          <w:rPr>
            <w:noProof/>
            <w:webHidden/>
          </w:rPr>
          <w:instrText xml:space="preserve"> PAGEREF _Toc26823036 \h </w:instrText>
        </w:r>
        <w:r>
          <w:rPr>
            <w:noProof/>
            <w:webHidden/>
          </w:rPr>
        </w:r>
        <w:r>
          <w:rPr>
            <w:noProof/>
            <w:webHidden/>
          </w:rPr>
          <w:fldChar w:fldCharType="separate"/>
        </w:r>
        <w:r w:rsidR="00353B86">
          <w:rPr>
            <w:noProof/>
            <w:webHidden/>
          </w:rPr>
          <w:t>v</w:t>
        </w:r>
        <w:r>
          <w:rPr>
            <w:noProof/>
            <w:webHidden/>
          </w:rPr>
          <w:fldChar w:fldCharType="end"/>
        </w:r>
      </w:hyperlink>
    </w:p>
    <w:p w:rsidR="00E0134E" w:rsidRPr="00E86465" w:rsidRDefault="00E0134E">
      <w:pPr>
        <w:pStyle w:val="TOC3"/>
        <w:rPr>
          <w:rFonts w:ascii="Calibri" w:eastAsia="Times New Roman" w:hAnsi="Calibri"/>
          <w:noProof/>
          <w:sz w:val="24"/>
          <w:szCs w:val="24"/>
        </w:rPr>
      </w:pPr>
      <w:hyperlink w:anchor="_Toc26823038" w:history="1">
        <w:r w:rsidRPr="00555528">
          <w:rPr>
            <w:rStyle w:val="Hyperlink"/>
            <w:noProof/>
          </w:rPr>
          <w:t>1.</w:t>
        </w:r>
        <w:r w:rsidRPr="00E86465">
          <w:rPr>
            <w:rFonts w:ascii="Calibri" w:eastAsia="Times New Roman" w:hAnsi="Calibri"/>
            <w:noProof/>
            <w:sz w:val="24"/>
            <w:szCs w:val="24"/>
          </w:rPr>
          <w:tab/>
        </w:r>
        <w:r w:rsidRPr="00555528">
          <w:rPr>
            <w:rStyle w:val="Hyperlink"/>
            <w:noProof/>
          </w:rPr>
          <w:t>Introduction</w:t>
        </w:r>
        <w:r>
          <w:rPr>
            <w:noProof/>
            <w:webHidden/>
          </w:rPr>
          <w:tab/>
        </w:r>
        <w:r>
          <w:rPr>
            <w:noProof/>
            <w:webHidden/>
          </w:rPr>
          <w:fldChar w:fldCharType="begin"/>
        </w:r>
        <w:r>
          <w:rPr>
            <w:noProof/>
            <w:webHidden/>
          </w:rPr>
          <w:instrText xml:space="preserve"> PAGEREF _Toc26823038 \h </w:instrText>
        </w:r>
        <w:r>
          <w:rPr>
            <w:noProof/>
            <w:webHidden/>
          </w:rPr>
        </w:r>
        <w:r>
          <w:rPr>
            <w:noProof/>
            <w:webHidden/>
          </w:rPr>
          <w:fldChar w:fldCharType="separate"/>
        </w:r>
        <w:r w:rsidR="00353B86">
          <w:rPr>
            <w:noProof/>
            <w:webHidden/>
          </w:rPr>
          <w:t>6</w:t>
        </w:r>
        <w:r>
          <w:rPr>
            <w:noProof/>
            <w:webHidden/>
          </w:rPr>
          <w:fldChar w:fldCharType="end"/>
        </w:r>
      </w:hyperlink>
    </w:p>
    <w:p w:rsidR="00E0134E" w:rsidRPr="00E86465" w:rsidRDefault="00E0134E">
      <w:pPr>
        <w:pStyle w:val="TOC3"/>
        <w:rPr>
          <w:rFonts w:ascii="Calibri" w:eastAsia="Times New Roman" w:hAnsi="Calibri"/>
          <w:noProof/>
          <w:sz w:val="24"/>
          <w:szCs w:val="24"/>
        </w:rPr>
      </w:pPr>
      <w:hyperlink w:anchor="_Toc26823045" w:history="1">
        <w:r w:rsidRPr="00555528">
          <w:rPr>
            <w:rStyle w:val="Hyperlink"/>
            <w:noProof/>
          </w:rPr>
          <w:t>2.</w:t>
        </w:r>
        <w:r w:rsidRPr="00E86465">
          <w:rPr>
            <w:rFonts w:ascii="Calibri" w:eastAsia="Times New Roman" w:hAnsi="Calibri"/>
            <w:noProof/>
            <w:sz w:val="24"/>
            <w:szCs w:val="24"/>
          </w:rPr>
          <w:tab/>
        </w:r>
        <w:r w:rsidRPr="00555528">
          <w:rPr>
            <w:rStyle w:val="Hyperlink"/>
            <w:noProof/>
          </w:rPr>
          <w:t>Test Strategy and Preparation</w:t>
        </w:r>
        <w:r>
          <w:rPr>
            <w:noProof/>
            <w:webHidden/>
          </w:rPr>
          <w:tab/>
        </w:r>
        <w:r>
          <w:rPr>
            <w:noProof/>
            <w:webHidden/>
          </w:rPr>
          <w:fldChar w:fldCharType="begin"/>
        </w:r>
        <w:r>
          <w:rPr>
            <w:noProof/>
            <w:webHidden/>
          </w:rPr>
          <w:instrText xml:space="preserve"> PAGEREF _Toc26823045 \h </w:instrText>
        </w:r>
        <w:r>
          <w:rPr>
            <w:noProof/>
            <w:webHidden/>
          </w:rPr>
        </w:r>
        <w:r>
          <w:rPr>
            <w:noProof/>
            <w:webHidden/>
          </w:rPr>
          <w:fldChar w:fldCharType="separate"/>
        </w:r>
        <w:r w:rsidR="00353B86">
          <w:rPr>
            <w:noProof/>
            <w:webHidden/>
          </w:rPr>
          <w:t>7</w:t>
        </w:r>
        <w:r>
          <w:rPr>
            <w:noProof/>
            <w:webHidden/>
          </w:rPr>
          <w:fldChar w:fldCharType="end"/>
        </w:r>
      </w:hyperlink>
    </w:p>
    <w:p w:rsidR="00E0134E" w:rsidRPr="00E86465" w:rsidRDefault="00E0134E">
      <w:pPr>
        <w:pStyle w:val="TOC4"/>
        <w:rPr>
          <w:rFonts w:ascii="Calibri" w:eastAsia="Times New Roman" w:hAnsi="Calibri"/>
          <w:sz w:val="24"/>
          <w:szCs w:val="24"/>
        </w:rPr>
      </w:pPr>
      <w:hyperlink w:anchor="_Toc26823046" w:history="1">
        <w:r w:rsidRPr="00555528">
          <w:rPr>
            <w:rStyle w:val="Hyperlink"/>
          </w:rPr>
          <w:t>2.1</w:t>
        </w:r>
        <w:r w:rsidRPr="00E86465">
          <w:rPr>
            <w:rFonts w:ascii="Calibri" w:eastAsia="Times New Roman" w:hAnsi="Calibri"/>
            <w:sz w:val="24"/>
            <w:szCs w:val="24"/>
          </w:rPr>
          <w:tab/>
        </w:r>
        <w:r w:rsidRPr="00555528">
          <w:rPr>
            <w:rStyle w:val="Hyperlink"/>
          </w:rPr>
          <w:t>Hardware preparation</w:t>
        </w:r>
        <w:r>
          <w:rPr>
            <w:webHidden/>
          </w:rPr>
          <w:tab/>
        </w:r>
        <w:r>
          <w:rPr>
            <w:webHidden/>
          </w:rPr>
          <w:fldChar w:fldCharType="begin"/>
        </w:r>
        <w:r>
          <w:rPr>
            <w:webHidden/>
          </w:rPr>
          <w:instrText xml:space="preserve"> PAGEREF _Toc26823046 \h </w:instrText>
        </w:r>
        <w:r>
          <w:rPr>
            <w:webHidden/>
          </w:rPr>
        </w:r>
        <w:r>
          <w:rPr>
            <w:webHidden/>
          </w:rPr>
          <w:fldChar w:fldCharType="separate"/>
        </w:r>
        <w:r w:rsidR="00353B86">
          <w:rPr>
            <w:webHidden/>
          </w:rPr>
          <w:t>7</w:t>
        </w:r>
        <w:r>
          <w:rPr>
            <w:webHidden/>
          </w:rPr>
          <w:fldChar w:fldCharType="end"/>
        </w:r>
      </w:hyperlink>
    </w:p>
    <w:p w:rsidR="00E0134E" w:rsidRPr="00E86465" w:rsidRDefault="00E0134E">
      <w:pPr>
        <w:pStyle w:val="TOC4"/>
        <w:rPr>
          <w:rFonts w:ascii="Calibri" w:eastAsia="Times New Roman" w:hAnsi="Calibri"/>
          <w:sz w:val="24"/>
          <w:szCs w:val="24"/>
        </w:rPr>
      </w:pPr>
      <w:hyperlink w:anchor="_Toc26823047" w:history="1">
        <w:r w:rsidRPr="00555528">
          <w:rPr>
            <w:rStyle w:val="Hyperlink"/>
          </w:rPr>
          <w:t>2.2</w:t>
        </w:r>
        <w:r w:rsidRPr="00E86465">
          <w:rPr>
            <w:rFonts w:ascii="Calibri" w:eastAsia="Times New Roman" w:hAnsi="Calibri"/>
            <w:sz w:val="24"/>
            <w:szCs w:val="24"/>
          </w:rPr>
          <w:tab/>
        </w:r>
        <w:r w:rsidRPr="00555528">
          <w:rPr>
            <w:rStyle w:val="Hyperlink"/>
          </w:rPr>
          <w:t>Software preparation</w:t>
        </w:r>
        <w:r>
          <w:rPr>
            <w:webHidden/>
          </w:rPr>
          <w:tab/>
        </w:r>
        <w:r>
          <w:rPr>
            <w:webHidden/>
          </w:rPr>
          <w:fldChar w:fldCharType="begin"/>
        </w:r>
        <w:r>
          <w:rPr>
            <w:webHidden/>
          </w:rPr>
          <w:instrText xml:space="preserve"> PAGEREF _Toc26823047 \h </w:instrText>
        </w:r>
        <w:r>
          <w:rPr>
            <w:webHidden/>
          </w:rPr>
        </w:r>
        <w:r>
          <w:rPr>
            <w:webHidden/>
          </w:rPr>
          <w:fldChar w:fldCharType="separate"/>
        </w:r>
        <w:r w:rsidR="00353B86">
          <w:rPr>
            <w:webHidden/>
          </w:rPr>
          <w:t>8</w:t>
        </w:r>
        <w:r>
          <w:rPr>
            <w:webHidden/>
          </w:rPr>
          <w:fldChar w:fldCharType="end"/>
        </w:r>
      </w:hyperlink>
    </w:p>
    <w:p w:rsidR="00E0134E" w:rsidRPr="00E86465" w:rsidRDefault="00E0134E">
      <w:pPr>
        <w:pStyle w:val="TOC4"/>
        <w:rPr>
          <w:rFonts w:ascii="Calibri" w:eastAsia="Times New Roman" w:hAnsi="Calibri"/>
          <w:sz w:val="24"/>
          <w:szCs w:val="24"/>
        </w:rPr>
      </w:pPr>
      <w:hyperlink w:anchor="_Toc26823048" w:history="1">
        <w:r w:rsidRPr="00555528">
          <w:rPr>
            <w:rStyle w:val="Hyperlink"/>
          </w:rPr>
          <w:t>2.3</w:t>
        </w:r>
        <w:r w:rsidRPr="00E86465">
          <w:rPr>
            <w:rFonts w:ascii="Calibri" w:eastAsia="Times New Roman" w:hAnsi="Calibri"/>
            <w:sz w:val="24"/>
            <w:szCs w:val="24"/>
          </w:rPr>
          <w:tab/>
        </w:r>
        <w:r w:rsidRPr="00555528">
          <w:rPr>
            <w:rStyle w:val="Hyperlink"/>
          </w:rPr>
          <w:t>Other pre-test preparations</w:t>
        </w:r>
        <w:r>
          <w:rPr>
            <w:webHidden/>
          </w:rPr>
          <w:tab/>
        </w:r>
        <w:r>
          <w:rPr>
            <w:webHidden/>
          </w:rPr>
          <w:fldChar w:fldCharType="begin"/>
        </w:r>
        <w:r>
          <w:rPr>
            <w:webHidden/>
          </w:rPr>
          <w:instrText xml:space="preserve"> PAGEREF _Toc26823048 \h </w:instrText>
        </w:r>
        <w:r>
          <w:rPr>
            <w:webHidden/>
          </w:rPr>
        </w:r>
        <w:r>
          <w:rPr>
            <w:webHidden/>
          </w:rPr>
          <w:fldChar w:fldCharType="separate"/>
        </w:r>
        <w:r w:rsidR="00353B86">
          <w:rPr>
            <w:webHidden/>
          </w:rPr>
          <w:t>9</w:t>
        </w:r>
        <w:r>
          <w:rPr>
            <w:webHidden/>
          </w:rPr>
          <w:fldChar w:fldCharType="end"/>
        </w:r>
      </w:hyperlink>
    </w:p>
    <w:p w:rsidR="00E0134E" w:rsidRPr="00E86465" w:rsidRDefault="00E0134E">
      <w:pPr>
        <w:pStyle w:val="TOC4"/>
        <w:rPr>
          <w:rFonts w:ascii="Calibri" w:eastAsia="Times New Roman" w:hAnsi="Calibri"/>
          <w:sz w:val="24"/>
          <w:szCs w:val="24"/>
        </w:rPr>
      </w:pPr>
      <w:hyperlink w:anchor="_Toc26823049" w:history="1">
        <w:r w:rsidRPr="00555528">
          <w:rPr>
            <w:rStyle w:val="Hyperlink"/>
          </w:rPr>
          <w:t>2.4</w:t>
        </w:r>
        <w:r w:rsidRPr="00E86465">
          <w:rPr>
            <w:rFonts w:ascii="Calibri" w:eastAsia="Times New Roman" w:hAnsi="Calibri"/>
            <w:sz w:val="24"/>
            <w:szCs w:val="24"/>
          </w:rPr>
          <w:tab/>
        </w:r>
        <w:r w:rsidRPr="00555528">
          <w:rPr>
            <w:rStyle w:val="Hyperlink"/>
          </w:rPr>
          <w:t>Requirements Traceability</w:t>
        </w:r>
        <w:r>
          <w:rPr>
            <w:webHidden/>
          </w:rPr>
          <w:tab/>
        </w:r>
        <w:r>
          <w:rPr>
            <w:webHidden/>
          </w:rPr>
          <w:fldChar w:fldCharType="begin"/>
        </w:r>
        <w:r>
          <w:rPr>
            <w:webHidden/>
          </w:rPr>
          <w:instrText xml:space="preserve"> PAGEREF _Toc26823049 \h </w:instrText>
        </w:r>
        <w:r>
          <w:rPr>
            <w:webHidden/>
          </w:rPr>
        </w:r>
        <w:r>
          <w:rPr>
            <w:webHidden/>
          </w:rPr>
          <w:fldChar w:fldCharType="separate"/>
        </w:r>
        <w:r w:rsidR="00353B86">
          <w:rPr>
            <w:webHidden/>
          </w:rPr>
          <w:t>10</w:t>
        </w:r>
        <w:r>
          <w:rPr>
            <w:webHidden/>
          </w:rPr>
          <w:fldChar w:fldCharType="end"/>
        </w:r>
      </w:hyperlink>
    </w:p>
    <w:p w:rsidR="00E0134E" w:rsidRPr="00E86465" w:rsidRDefault="00E0134E">
      <w:pPr>
        <w:pStyle w:val="TOC3"/>
        <w:rPr>
          <w:rFonts w:ascii="Calibri" w:eastAsia="Times New Roman" w:hAnsi="Calibri"/>
          <w:noProof/>
          <w:sz w:val="24"/>
          <w:szCs w:val="24"/>
        </w:rPr>
      </w:pPr>
      <w:hyperlink w:anchor="_Toc26823050" w:history="1">
        <w:r w:rsidRPr="00555528">
          <w:rPr>
            <w:rStyle w:val="Hyperlink"/>
            <w:noProof/>
          </w:rPr>
          <w:t>3.</w:t>
        </w:r>
        <w:r w:rsidRPr="00E86465">
          <w:rPr>
            <w:rFonts w:ascii="Calibri" w:eastAsia="Times New Roman" w:hAnsi="Calibri"/>
            <w:noProof/>
            <w:sz w:val="24"/>
            <w:szCs w:val="24"/>
          </w:rPr>
          <w:tab/>
        </w:r>
        <w:r w:rsidRPr="00555528">
          <w:rPr>
            <w:rStyle w:val="Hyperlink"/>
            <w:noProof/>
          </w:rPr>
          <w:t>Test Identification</w:t>
        </w:r>
        <w:r>
          <w:rPr>
            <w:noProof/>
            <w:webHidden/>
          </w:rPr>
          <w:tab/>
        </w:r>
        <w:r>
          <w:rPr>
            <w:noProof/>
            <w:webHidden/>
          </w:rPr>
          <w:fldChar w:fldCharType="begin"/>
        </w:r>
        <w:r>
          <w:rPr>
            <w:noProof/>
            <w:webHidden/>
          </w:rPr>
          <w:instrText xml:space="preserve"> PAGEREF _Toc26823050 \h </w:instrText>
        </w:r>
        <w:r>
          <w:rPr>
            <w:noProof/>
            <w:webHidden/>
          </w:rPr>
        </w:r>
        <w:r>
          <w:rPr>
            <w:noProof/>
            <w:webHidden/>
          </w:rPr>
          <w:fldChar w:fldCharType="separate"/>
        </w:r>
        <w:r w:rsidR="00353B86">
          <w:rPr>
            <w:noProof/>
            <w:webHidden/>
          </w:rPr>
          <w:t>12</w:t>
        </w:r>
        <w:r>
          <w:rPr>
            <w:noProof/>
            <w:webHidden/>
          </w:rPr>
          <w:fldChar w:fldCharType="end"/>
        </w:r>
      </w:hyperlink>
    </w:p>
    <w:p w:rsidR="00E0134E" w:rsidRPr="00E86465" w:rsidRDefault="00E0134E">
      <w:pPr>
        <w:pStyle w:val="TOC4"/>
        <w:rPr>
          <w:rFonts w:ascii="Calibri" w:eastAsia="Times New Roman" w:hAnsi="Calibri"/>
          <w:sz w:val="24"/>
          <w:szCs w:val="24"/>
        </w:rPr>
      </w:pPr>
      <w:hyperlink w:anchor="_Toc26823055" w:history="1">
        <w:r w:rsidRPr="00555528">
          <w:rPr>
            <w:rStyle w:val="Hyperlink"/>
          </w:rPr>
          <w:t>3.1</w:t>
        </w:r>
        <w:r w:rsidRPr="00E86465">
          <w:rPr>
            <w:rFonts w:ascii="Calibri" w:eastAsia="Times New Roman" w:hAnsi="Calibri"/>
            <w:sz w:val="24"/>
            <w:szCs w:val="24"/>
          </w:rPr>
          <w:tab/>
        </w:r>
        <w:r w:rsidRPr="00555528">
          <w:rPr>
            <w:rStyle w:val="Hyperlink"/>
          </w:rPr>
          <w:t>TC-01 Loading voter files into backend</w:t>
        </w:r>
        <w:r>
          <w:rPr>
            <w:webHidden/>
          </w:rPr>
          <w:tab/>
        </w:r>
        <w:r>
          <w:rPr>
            <w:webHidden/>
          </w:rPr>
          <w:fldChar w:fldCharType="begin"/>
        </w:r>
        <w:r>
          <w:rPr>
            <w:webHidden/>
          </w:rPr>
          <w:instrText xml:space="preserve"> PAGEREF _Toc26823055 \h </w:instrText>
        </w:r>
        <w:r>
          <w:rPr>
            <w:webHidden/>
          </w:rPr>
        </w:r>
        <w:r>
          <w:rPr>
            <w:webHidden/>
          </w:rPr>
          <w:fldChar w:fldCharType="separate"/>
        </w:r>
        <w:r w:rsidR="00353B86">
          <w:rPr>
            <w:webHidden/>
          </w:rPr>
          <w:t>12</w:t>
        </w:r>
        <w:r>
          <w:rPr>
            <w:webHidden/>
          </w:rPr>
          <w:fldChar w:fldCharType="end"/>
        </w:r>
      </w:hyperlink>
    </w:p>
    <w:p w:rsidR="00E0134E" w:rsidRPr="00E86465" w:rsidRDefault="00E0134E">
      <w:pPr>
        <w:pStyle w:val="TOC4"/>
        <w:rPr>
          <w:rFonts w:ascii="Calibri" w:eastAsia="Times New Roman" w:hAnsi="Calibri"/>
          <w:sz w:val="24"/>
          <w:szCs w:val="24"/>
        </w:rPr>
      </w:pPr>
      <w:hyperlink w:anchor="_Toc26823098" w:history="1">
        <w:r w:rsidRPr="00555528">
          <w:rPr>
            <w:rStyle w:val="Hyperlink"/>
          </w:rPr>
          <w:t>3.2</w:t>
        </w:r>
        <w:r w:rsidRPr="00E86465">
          <w:rPr>
            <w:rFonts w:ascii="Calibri" w:eastAsia="Times New Roman" w:hAnsi="Calibri"/>
            <w:sz w:val="24"/>
            <w:szCs w:val="24"/>
          </w:rPr>
          <w:tab/>
        </w:r>
        <w:r w:rsidRPr="00555528">
          <w:rPr>
            <w:rStyle w:val="Hyperlink"/>
          </w:rPr>
          <w:t>TC-02 Changing number of volunteers</w:t>
        </w:r>
        <w:r>
          <w:rPr>
            <w:webHidden/>
          </w:rPr>
          <w:tab/>
        </w:r>
        <w:r>
          <w:rPr>
            <w:webHidden/>
          </w:rPr>
          <w:fldChar w:fldCharType="begin"/>
        </w:r>
        <w:r>
          <w:rPr>
            <w:webHidden/>
          </w:rPr>
          <w:instrText xml:space="preserve"> PAGEREF _Toc26823098 \h </w:instrText>
        </w:r>
        <w:r>
          <w:rPr>
            <w:webHidden/>
          </w:rPr>
        </w:r>
        <w:r>
          <w:rPr>
            <w:webHidden/>
          </w:rPr>
          <w:fldChar w:fldCharType="separate"/>
        </w:r>
        <w:r w:rsidR="00353B86">
          <w:rPr>
            <w:webHidden/>
          </w:rPr>
          <w:t>17</w:t>
        </w:r>
        <w:r>
          <w:rPr>
            <w:webHidden/>
          </w:rPr>
          <w:fldChar w:fldCharType="end"/>
        </w:r>
      </w:hyperlink>
    </w:p>
    <w:p w:rsidR="00E0134E" w:rsidRPr="00E86465" w:rsidRDefault="00E0134E">
      <w:pPr>
        <w:pStyle w:val="TOC4"/>
        <w:rPr>
          <w:rFonts w:ascii="Calibri" w:eastAsia="Times New Roman" w:hAnsi="Calibri"/>
          <w:sz w:val="24"/>
          <w:szCs w:val="24"/>
        </w:rPr>
      </w:pPr>
      <w:hyperlink w:anchor="_Toc26823099" w:history="1">
        <w:r w:rsidRPr="00555528">
          <w:rPr>
            <w:rStyle w:val="Hyperlink"/>
          </w:rPr>
          <w:t>3.3</w:t>
        </w:r>
        <w:r w:rsidRPr="00E86465">
          <w:rPr>
            <w:rFonts w:ascii="Calibri" w:eastAsia="Times New Roman" w:hAnsi="Calibri"/>
            <w:sz w:val="24"/>
            <w:szCs w:val="24"/>
          </w:rPr>
          <w:tab/>
        </w:r>
        <w:r w:rsidRPr="00555528">
          <w:rPr>
            <w:rStyle w:val="Hyperlink"/>
          </w:rPr>
          <w:t>TC-03 Map rendering</w:t>
        </w:r>
        <w:r>
          <w:rPr>
            <w:webHidden/>
          </w:rPr>
          <w:tab/>
        </w:r>
        <w:r>
          <w:rPr>
            <w:webHidden/>
          </w:rPr>
          <w:fldChar w:fldCharType="begin"/>
        </w:r>
        <w:r>
          <w:rPr>
            <w:webHidden/>
          </w:rPr>
          <w:instrText xml:space="preserve"> PAGEREF _Toc26823099 \h </w:instrText>
        </w:r>
        <w:r>
          <w:rPr>
            <w:webHidden/>
          </w:rPr>
        </w:r>
        <w:r>
          <w:rPr>
            <w:webHidden/>
          </w:rPr>
          <w:fldChar w:fldCharType="separate"/>
        </w:r>
        <w:r w:rsidR="00353B86">
          <w:rPr>
            <w:webHidden/>
          </w:rPr>
          <w:t>20</w:t>
        </w:r>
        <w:r>
          <w:rPr>
            <w:webHidden/>
          </w:rPr>
          <w:fldChar w:fldCharType="end"/>
        </w:r>
      </w:hyperlink>
    </w:p>
    <w:p w:rsidR="00E0134E" w:rsidRPr="00E86465" w:rsidRDefault="00E0134E">
      <w:pPr>
        <w:pStyle w:val="TOC4"/>
        <w:rPr>
          <w:rFonts w:ascii="Calibri" w:eastAsia="Times New Roman" w:hAnsi="Calibri"/>
          <w:sz w:val="24"/>
          <w:szCs w:val="24"/>
        </w:rPr>
      </w:pPr>
      <w:hyperlink w:anchor="_Toc26823100" w:history="1">
        <w:r w:rsidRPr="00555528">
          <w:rPr>
            <w:rStyle w:val="Hyperlink"/>
          </w:rPr>
          <w:t>3.4</w:t>
        </w:r>
        <w:r w:rsidRPr="00E86465">
          <w:rPr>
            <w:rFonts w:ascii="Calibri" w:eastAsia="Times New Roman" w:hAnsi="Calibri"/>
            <w:sz w:val="24"/>
            <w:szCs w:val="24"/>
          </w:rPr>
          <w:tab/>
        </w:r>
        <w:r w:rsidRPr="00555528">
          <w:rPr>
            <w:rStyle w:val="Hyperlink"/>
          </w:rPr>
          <w:t>TC-04 Adding volunteer cards</w:t>
        </w:r>
        <w:r>
          <w:rPr>
            <w:webHidden/>
          </w:rPr>
          <w:tab/>
        </w:r>
        <w:r>
          <w:rPr>
            <w:webHidden/>
          </w:rPr>
          <w:fldChar w:fldCharType="begin"/>
        </w:r>
        <w:r>
          <w:rPr>
            <w:webHidden/>
          </w:rPr>
          <w:instrText xml:space="preserve"> PAGEREF _Toc26823100 \h </w:instrText>
        </w:r>
        <w:r>
          <w:rPr>
            <w:webHidden/>
          </w:rPr>
        </w:r>
        <w:r>
          <w:rPr>
            <w:webHidden/>
          </w:rPr>
          <w:fldChar w:fldCharType="separate"/>
        </w:r>
        <w:r w:rsidR="00353B86">
          <w:rPr>
            <w:webHidden/>
          </w:rPr>
          <w:t>24</w:t>
        </w:r>
        <w:r>
          <w:rPr>
            <w:webHidden/>
          </w:rPr>
          <w:fldChar w:fldCharType="end"/>
        </w:r>
      </w:hyperlink>
    </w:p>
    <w:p w:rsidR="00E0134E" w:rsidRPr="00E86465" w:rsidRDefault="00E0134E">
      <w:pPr>
        <w:pStyle w:val="TOC4"/>
        <w:rPr>
          <w:rFonts w:ascii="Calibri" w:eastAsia="Times New Roman" w:hAnsi="Calibri"/>
          <w:sz w:val="24"/>
          <w:szCs w:val="24"/>
        </w:rPr>
      </w:pPr>
      <w:hyperlink w:anchor="_Toc26823101" w:history="1">
        <w:r w:rsidRPr="00555528">
          <w:rPr>
            <w:rStyle w:val="Hyperlink"/>
          </w:rPr>
          <w:t>3.5</w:t>
        </w:r>
        <w:r w:rsidRPr="00E86465">
          <w:rPr>
            <w:rFonts w:ascii="Calibri" w:eastAsia="Times New Roman" w:hAnsi="Calibri"/>
            <w:sz w:val="24"/>
            <w:szCs w:val="24"/>
          </w:rPr>
          <w:tab/>
        </w:r>
        <w:r w:rsidRPr="00555528">
          <w:rPr>
            <w:rStyle w:val="Hyperlink"/>
          </w:rPr>
          <w:t>TC-05 User volunteer input</w:t>
        </w:r>
        <w:r>
          <w:rPr>
            <w:webHidden/>
          </w:rPr>
          <w:tab/>
        </w:r>
        <w:r>
          <w:rPr>
            <w:webHidden/>
          </w:rPr>
          <w:fldChar w:fldCharType="begin"/>
        </w:r>
        <w:r>
          <w:rPr>
            <w:webHidden/>
          </w:rPr>
          <w:instrText xml:space="preserve"> PAGEREF _Toc26823101 \h </w:instrText>
        </w:r>
        <w:r>
          <w:rPr>
            <w:webHidden/>
          </w:rPr>
        </w:r>
        <w:r>
          <w:rPr>
            <w:webHidden/>
          </w:rPr>
          <w:fldChar w:fldCharType="separate"/>
        </w:r>
        <w:r w:rsidR="00353B86">
          <w:rPr>
            <w:webHidden/>
          </w:rPr>
          <w:t>27</w:t>
        </w:r>
        <w:r>
          <w:rPr>
            <w:webHidden/>
          </w:rPr>
          <w:fldChar w:fldCharType="end"/>
        </w:r>
      </w:hyperlink>
    </w:p>
    <w:p w:rsidR="00E0134E" w:rsidRPr="00E86465" w:rsidRDefault="00E0134E">
      <w:pPr>
        <w:pStyle w:val="TOC4"/>
        <w:rPr>
          <w:rFonts w:ascii="Calibri" w:eastAsia="Times New Roman" w:hAnsi="Calibri"/>
          <w:sz w:val="24"/>
          <w:szCs w:val="24"/>
        </w:rPr>
      </w:pPr>
      <w:hyperlink w:anchor="_Toc26823102" w:history="1">
        <w:r w:rsidRPr="00555528">
          <w:rPr>
            <w:rStyle w:val="Hyperlink"/>
          </w:rPr>
          <w:t>3.6</w:t>
        </w:r>
        <w:r w:rsidRPr="00E86465">
          <w:rPr>
            <w:rFonts w:ascii="Calibri" w:eastAsia="Times New Roman" w:hAnsi="Calibri"/>
            <w:sz w:val="24"/>
            <w:szCs w:val="24"/>
          </w:rPr>
          <w:tab/>
        </w:r>
        <w:r w:rsidRPr="00555528">
          <w:rPr>
            <w:rStyle w:val="Hyperlink"/>
          </w:rPr>
          <w:t>TC-06 Toggling input panel</w:t>
        </w:r>
        <w:r>
          <w:rPr>
            <w:webHidden/>
          </w:rPr>
          <w:tab/>
        </w:r>
        <w:r>
          <w:rPr>
            <w:webHidden/>
          </w:rPr>
          <w:fldChar w:fldCharType="begin"/>
        </w:r>
        <w:r>
          <w:rPr>
            <w:webHidden/>
          </w:rPr>
          <w:instrText xml:space="preserve"> PAGEREF _Toc26823102 \h </w:instrText>
        </w:r>
        <w:r>
          <w:rPr>
            <w:webHidden/>
          </w:rPr>
        </w:r>
        <w:r>
          <w:rPr>
            <w:webHidden/>
          </w:rPr>
          <w:fldChar w:fldCharType="separate"/>
        </w:r>
        <w:r w:rsidR="00353B86">
          <w:rPr>
            <w:webHidden/>
          </w:rPr>
          <w:t>31</w:t>
        </w:r>
        <w:r>
          <w:rPr>
            <w:webHidden/>
          </w:rPr>
          <w:fldChar w:fldCharType="end"/>
        </w:r>
      </w:hyperlink>
    </w:p>
    <w:p w:rsidR="00E0134E" w:rsidRPr="00E86465" w:rsidRDefault="00E0134E">
      <w:pPr>
        <w:pStyle w:val="TOC3"/>
        <w:rPr>
          <w:rFonts w:ascii="Calibri" w:eastAsia="Times New Roman" w:hAnsi="Calibri"/>
          <w:noProof/>
          <w:sz w:val="24"/>
          <w:szCs w:val="24"/>
        </w:rPr>
      </w:pPr>
      <w:hyperlink w:anchor="_Toc26823103" w:history="1">
        <w:r w:rsidRPr="00555528">
          <w:rPr>
            <w:rStyle w:val="Hyperlink"/>
            <w:noProof/>
          </w:rPr>
          <w:t>4.</w:t>
        </w:r>
        <w:r w:rsidRPr="00E86465">
          <w:rPr>
            <w:rFonts w:ascii="Calibri" w:eastAsia="Times New Roman" w:hAnsi="Calibri"/>
            <w:noProof/>
            <w:sz w:val="24"/>
            <w:szCs w:val="24"/>
          </w:rPr>
          <w:tab/>
        </w:r>
        <w:r w:rsidRPr="00555528">
          <w:rPr>
            <w:rStyle w:val="Hyperlink"/>
            <w:noProof/>
          </w:rPr>
          <w:t>Resources and Schedule</w:t>
        </w:r>
        <w:r>
          <w:rPr>
            <w:noProof/>
            <w:webHidden/>
          </w:rPr>
          <w:tab/>
        </w:r>
        <w:r>
          <w:rPr>
            <w:noProof/>
            <w:webHidden/>
          </w:rPr>
          <w:fldChar w:fldCharType="begin"/>
        </w:r>
        <w:r>
          <w:rPr>
            <w:noProof/>
            <w:webHidden/>
          </w:rPr>
          <w:instrText xml:space="preserve"> PAGEREF _Toc26823103 \h </w:instrText>
        </w:r>
        <w:r>
          <w:rPr>
            <w:noProof/>
            <w:webHidden/>
          </w:rPr>
        </w:r>
        <w:r>
          <w:rPr>
            <w:noProof/>
            <w:webHidden/>
          </w:rPr>
          <w:fldChar w:fldCharType="separate"/>
        </w:r>
        <w:r w:rsidR="00353B86">
          <w:rPr>
            <w:noProof/>
            <w:webHidden/>
          </w:rPr>
          <w:t>34</w:t>
        </w:r>
        <w:r>
          <w:rPr>
            <w:noProof/>
            <w:webHidden/>
          </w:rPr>
          <w:fldChar w:fldCharType="end"/>
        </w:r>
      </w:hyperlink>
    </w:p>
    <w:p w:rsidR="00E0134E" w:rsidRPr="00E86465" w:rsidRDefault="00E0134E">
      <w:pPr>
        <w:pStyle w:val="TOC4"/>
        <w:rPr>
          <w:rFonts w:ascii="Calibri" w:eastAsia="Times New Roman" w:hAnsi="Calibri"/>
          <w:sz w:val="24"/>
          <w:szCs w:val="24"/>
        </w:rPr>
      </w:pPr>
      <w:hyperlink w:anchor="_Toc26823104" w:history="1">
        <w:r w:rsidRPr="00555528">
          <w:rPr>
            <w:rStyle w:val="Hyperlink"/>
          </w:rPr>
          <w:t>4.1</w:t>
        </w:r>
        <w:r w:rsidRPr="00E86465">
          <w:rPr>
            <w:rFonts w:ascii="Calibri" w:eastAsia="Times New Roman" w:hAnsi="Calibri"/>
            <w:sz w:val="24"/>
            <w:szCs w:val="24"/>
          </w:rPr>
          <w:tab/>
        </w:r>
        <w:r w:rsidRPr="00555528">
          <w:rPr>
            <w:rStyle w:val="Hyperlink"/>
          </w:rPr>
          <w:t>Resources</w:t>
        </w:r>
        <w:r>
          <w:rPr>
            <w:webHidden/>
          </w:rPr>
          <w:tab/>
        </w:r>
        <w:r>
          <w:rPr>
            <w:webHidden/>
          </w:rPr>
          <w:fldChar w:fldCharType="begin"/>
        </w:r>
        <w:r>
          <w:rPr>
            <w:webHidden/>
          </w:rPr>
          <w:instrText xml:space="preserve"> PAGEREF _Toc26823104 \h </w:instrText>
        </w:r>
        <w:r>
          <w:rPr>
            <w:webHidden/>
          </w:rPr>
        </w:r>
        <w:r>
          <w:rPr>
            <w:webHidden/>
          </w:rPr>
          <w:fldChar w:fldCharType="separate"/>
        </w:r>
        <w:r w:rsidR="00353B86">
          <w:rPr>
            <w:webHidden/>
          </w:rPr>
          <w:t>34</w:t>
        </w:r>
        <w:r>
          <w:rPr>
            <w:webHidden/>
          </w:rPr>
          <w:fldChar w:fldCharType="end"/>
        </w:r>
      </w:hyperlink>
    </w:p>
    <w:p w:rsidR="00E0134E" w:rsidRPr="00E86465" w:rsidRDefault="00E0134E">
      <w:pPr>
        <w:pStyle w:val="TOC4"/>
        <w:rPr>
          <w:rFonts w:ascii="Calibri" w:eastAsia="Times New Roman" w:hAnsi="Calibri"/>
          <w:sz w:val="24"/>
          <w:szCs w:val="24"/>
        </w:rPr>
      </w:pPr>
      <w:hyperlink w:anchor="_Toc26823105" w:history="1">
        <w:r w:rsidRPr="00555528">
          <w:rPr>
            <w:rStyle w:val="Hyperlink"/>
          </w:rPr>
          <w:t>4.2</w:t>
        </w:r>
        <w:r w:rsidRPr="00E86465">
          <w:rPr>
            <w:rFonts w:ascii="Calibri" w:eastAsia="Times New Roman" w:hAnsi="Calibri"/>
            <w:sz w:val="24"/>
            <w:szCs w:val="24"/>
          </w:rPr>
          <w:tab/>
        </w:r>
        <w:r w:rsidRPr="00555528">
          <w:rPr>
            <w:rStyle w:val="Hyperlink"/>
          </w:rPr>
          <w:t>Staffing and Training Needs</w:t>
        </w:r>
        <w:r>
          <w:rPr>
            <w:webHidden/>
          </w:rPr>
          <w:tab/>
        </w:r>
        <w:r>
          <w:rPr>
            <w:webHidden/>
          </w:rPr>
          <w:fldChar w:fldCharType="begin"/>
        </w:r>
        <w:r>
          <w:rPr>
            <w:webHidden/>
          </w:rPr>
          <w:instrText xml:space="preserve"> PAGEREF _Toc26823105 \h </w:instrText>
        </w:r>
        <w:r>
          <w:rPr>
            <w:webHidden/>
          </w:rPr>
        </w:r>
        <w:r>
          <w:rPr>
            <w:webHidden/>
          </w:rPr>
          <w:fldChar w:fldCharType="separate"/>
        </w:r>
        <w:r w:rsidR="00353B86">
          <w:rPr>
            <w:webHidden/>
          </w:rPr>
          <w:t>34</w:t>
        </w:r>
        <w:r>
          <w:rPr>
            <w:webHidden/>
          </w:rPr>
          <w:fldChar w:fldCharType="end"/>
        </w:r>
      </w:hyperlink>
    </w:p>
    <w:p w:rsidR="00E0134E" w:rsidRPr="00E86465" w:rsidRDefault="00E0134E">
      <w:pPr>
        <w:pStyle w:val="TOC4"/>
        <w:rPr>
          <w:rFonts w:ascii="Calibri" w:eastAsia="Times New Roman" w:hAnsi="Calibri"/>
          <w:sz w:val="24"/>
          <w:szCs w:val="24"/>
        </w:rPr>
      </w:pPr>
      <w:hyperlink w:anchor="_Toc26823106" w:history="1">
        <w:r w:rsidRPr="00555528">
          <w:rPr>
            <w:rStyle w:val="Hyperlink"/>
          </w:rPr>
          <w:t>4.3</w:t>
        </w:r>
        <w:r w:rsidRPr="00E86465">
          <w:rPr>
            <w:rFonts w:ascii="Calibri" w:eastAsia="Times New Roman" w:hAnsi="Calibri"/>
            <w:sz w:val="24"/>
            <w:szCs w:val="24"/>
          </w:rPr>
          <w:tab/>
        </w:r>
        <w:r w:rsidRPr="00555528">
          <w:rPr>
            <w:rStyle w:val="Hyperlink"/>
          </w:rPr>
          <w:t>Schedule</w:t>
        </w:r>
        <w:r>
          <w:rPr>
            <w:webHidden/>
          </w:rPr>
          <w:tab/>
        </w:r>
        <w:r>
          <w:rPr>
            <w:webHidden/>
          </w:rPr>
          <w:fldChar w:fldCharType="begin"/>
        </w:r>
        <w:r>
          <w:rPr>
            <w:webHidden/>
          </w:rPr>
          <w:instrText xml:space="preserve"> PAGEREF _Toc26823106 \h </w:instrText>
        </w:r>
        <w:r>
          <w:rPr>
            <w:webHidden/>
          </w:rPr>
        </w:r>
        <w:r>
          <w:rPr>
            <w:webHidden/>
          </w:rPr>
          <w:fldChar w:fldCharType="separate"/>
        </w:r>
        <w:r w:rsidR="00353B86">
          <w:rPr>
            <w:webHidden/>
          </w:rPr>
          <w:t>34</w:t>
        </w:r>
        <w:r>
          <w:rPr>
            <w:webHidden/>
          </w:rPr>
          <w:fldChar w:fldCharType="end"/>
        </w:r>
      </w:hyperlink>
    </w:p>
    <w:p w:rsidR="00E0134E" w:rsidRPr="00E86465" w:rsidRDefault="00E0134E">
      <w:pPr>
        <w:pStyle w:val="TOC3"/>
        <w:rPr>
          <w:rFonts w:ascii="Calibri" w:eastAsia="Times New Roman" w:hAnsi="Calibri"/>
          <w:noProof/>
          <w:sz w:val="24"/>
          <w:szCs w:val="24"/>
        </w:rPr>
      </w:pPr>
      <w:hyperlink w:anchor="_Toc26823107" w:history="1">
        <w:r w:rsidRPr="00555528">
          <w:rPr>
            <w:rStyle w:val="Hyperlink"/>
            <w:noProof/>
          </w:rPr>
          <w:t>5.</w:t>
        </w:r>
        <w:r w:rsidRPr="00E86465">
          <w:rPr>
            <w:rFonts w:ascii="Calibri" w:eastAsia="Times New Roman" w:hAnsi="Calibri"/>
            <w:noProof/>
            <w:sz w:val="24"/>
            <w:szCs w:val="24"/>
          </w:rPr>
          <w:tab/>
        </w:r>
        <w:r w:rsidRPr="00555528">
          <w:rPr>
            <w:rStyle w:val="Hyperlink"/>
            <w:noProof/>
          </w:rPr>
          <w:t>Test Results</w:t>
        </w:r>
        <w:r>
          <w:rPr>
            <w:noProof/>
            <w:webHidden/>
          </w:rPr>
          <w:tab/>
        </w:r>
        <w:r>
          <w:rPr>
            <w:noProof/>
            <w:webHidden/>
          </w:rPr>
          <w:fldChar w:fldCharType="begin"/>
        </w:r>
        <w:r>
          <w:rPr>
            <w:noProof/>
            <w:webHidden/>
          </w:rPr>
          <w:instrText xml:space="preserve"> PAGEREF _Toc26823107 \h </w:instrText>
        </w:r>
        <w:r>
          <w:rPr>
            <w:noProof/>
            <w:webHidden/>
          </w:rPr>
        </w:r>
        <w:r>
          <w:rPr>
            <w:noProof/>
            <w:webHidden/>
          </w:rPr>
          <w:fldChar w:fldCharType="separate"/>
        </w:r>
        <w:r w:rsidR="00353B86">
          <w:rPr>
            <w:noProof/>
            <w:webHidden/>
          </w:rPr>
          <w:t>36</w:t>
        </w:r>
        <w:r>
          <w:rPr>
            <w:noProof/>
            <w:webHidden/>
          </w:rPr>
          <w:fldChar w:fldCharType="end"/>
        </w:r>
      </w:hyperlink>
    </w:p>
    <w:p w:rsidR="00126852" w:rsidRDefault="00126852" w:rsidP="002F0727">
      <w:pPr>
        <w:pStyle w:val="TableofFigures"/>
        <w:sectPr w:rsidR="00126852" w:rsidSect="00932E7E">
          <w:headerReference w:type="default" r:id="rId8"/>
          <w:footerReference w:type="even" r:id="rId9"/>
          <w:footerReference w:type="default" r:id="rId10"/>
          <w:pgSz w:w="12240" w:h="15840" w:code="1"/>
          <w:pgMar w:top="1440" w:right="1440" w:bottom="1440" w:left="1440" w:header="1008" w:footer="1008" w:gutter="0"/>
          <w:pgNumType w:fmt="lowerRoman"/>
          <w:cols w:space="720"/>
          <w:titlePg/>
          <w:docGrid w:linePitch="272"/>
        </w:sectPr>
      </w:pPr>
      <w:r>
        <w:fldChar w:fldCharType="end"/>
      </w:r>
    </w:p>
    <w:p w:rsidR="00126852" w:rsidRDefault="00126852" w:rsidP="00126852">
      <w:pPr>
        <w:pStyle w:val="Heading1"/>
      </w:pPr>
      <w:bookmarkStart w:id="12" w:name="_Toc32724212"/>
      <w:bookmarkStart w:id="13" w:name="_Toc32724744"/>
      <w:bookmarkStart w:id="14" w:name="_Toc26823035"/>
      <w:r>
        <w:lastRenderedPageBreak/>
        <w:t>Table of Tables</w:t>
      </w:r>
      <w:bookmarkEnd w:id="12"/>
      <w:bookmarkEnd w:id="13"/>
      <w:bookmarkEnd w:id="14"/>
    </w:p>
    <w:p w:rsidR="002443D9" w:rsidRPr="00E86465" w:rsidRDefault="00126852">
      <w:pPr>
        <w:pStyle w:val="TableofFigures"/>
        <w:tabs>
          <w:tab w:val="right" w:leader="dot" w:pos="9350"/>
        </w:tabs>
        <w:rPr>
          <w:rFonts w:ascii="Calibri" w:eastAsia="Times New Roman" w:hAnsi="Calibri"/>
          <w:i w:val="0"/>
          <w:noProof/>
          <w:sz w:val="24"/>
          <w:szCs w:val="24"/>
        </w:rPr>
      </w:pPr>
      <w:r>
        <w:fldChar w:fldCharType="begin"/>
      </w:r>
      <w:r>
        <w:instrText xml:space="preserve"> TOC \h \z \c "Table" </w:instrText>
      </w:r>
      <w:r>
        <w:fldChar w:fldCharType="separate"/>
      </w:r>
      <w:hyperlink w:anchor="_Toc26822850" w:history="1">
        <w:r w:rsidR="002443D9" w:rsidRPr="007E7229">
          <w:rPr>
            <w:rStyle w:val="Hyperlink"/>
            <w:noProof/>
          </w:rPr>
          <w:t>Table 1: Requirements Verification Matrix</w:t>
        </w:r>
        <w:r w:rsidR="002443D9">
          <w:rPr>
            <w:noProof/>
            <w:webHidden/>
          </w:rPr>
          <w:tab/>
        </w:r>
        <w:r w:rsidR="002443D9">
          <w:rPr>
            <w:noProof/>
            <w:webHidden/>
          </w:rPr>
          <w:fldChar w:fldCharType="begin"/>
        </w:r>
        <w:r w:rsidR="002443D9">
          <w:rPr>
            <w:noProof/>
            <w:webHidden/>
          </w:rPr>
          <w:instrText xml:space="preserve"> PAGEREF _Toc26822850 \h </w:instrText>
        </w:r>
        <w:r w:rsidR="002443D9">
          <w:rPr>
            <w:noProof/>
            <w:webHidden/>
          </w:rPr>
        </w:r>
        <w:r w:rsidR="002443D9">
          <w:rPr>
            <w:noProof/>
            <w:webHidden/>
          </w:rPr>
          <w:fldChar w:fldCharType="separate"/>
        </w:r>
        <w:r w:rsidR="00353B86">
          <w:rPr>
            <w:noProof/>
            <w:webHidden/>
          </w:rPr>
          <w:t>10</w:t>
        </w:r>
        <w:r w:rsidR="002443D9">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51" w:history="1">
        <w:r w:rsidRPr="007E7229">
          <w:rPr>
            <w:rStyle w:val="Hyperlink"/>
            <w:noProof/>
          </w:rPr>
          <w:t>Table 2: TC-01-01 Fail to load voter file when it does not exist</w:t>
        </w:r>
        <w:r>
          <w:rPr>
            <w:noProof/>
            <w:webHidden/>
          </w:rPr>
          <w:tab/>
        </w:r>
        <w:r>
          <w:rPr>
            <w:noProof/>
            <w:webHidden/>
          </w:rPr>
          <w:fldChar w:fldCharType="begin"/>
        </w:r>
        <w:r>
          <w:rPr>
            <w:noProof/>
            <w:webHidden/>
          </w:rPr>
          <w:instrText xml:space="preserve"> PAGEREF _Toc26822851 \h </w:instrText>
        </w:r>
        <w:r>
          <w:rPr>
            <w:noProof/>
            <w:webHidden/>
          </w:rPr>
        </w:r>
        <w:r>
          <w:rPr>
            <w:noProof/>
            <w:webHidden/>
          </w:rPr>
          <w:fldChar w:fldCharType="separate"/>
        </w:r>
        <w:r w:rsidR="00353B86">
          <w:rPr>
            <w:noProof/>
            <w:webHidden/>
          </w:rPr>
          <w:t>12</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52" w:history="1">
        <w:r w:rsidRPr="007E7229">
          <w:rPr>
            <w:rStyle w:val="Hyperlink"/>
            <w:noProof/>
          </w:rPr>
          <w:t>Table 3: TC-01-02 Fail to load voter file when it is corrupt</w:t>
        </w:r>
        <w:r>
          <w:rPr>
            <w:noProof/>
            <w:webHidden/>
          </w:rPr>
          <w:tab/>
        </w:r>
        <w:r>
          <w:rPr>
            <w:noProof/>
            <w:webHidden/>
          </w:rPr>
          <w:fldChar w:fldCharType="begin"/>
        </w:r>
        <w:r>
          <w:rPr>
            <w:noProof/>
            <w:webHidden/>
          </w:rPr>
          <w:instrText xml:space="preserve"> PAGEREF _Toc26822852 \h </w:instrText>
        </w:r>
        <w:r>
          <w:rPr>
            <w:noProof/>
            <w:webHidden/>
          </w:rPr>
        </w:r>
        <w:r>
          <w:rPr>
            <w:noProof/>
            <w:webHidden/>
          </w:rPr>
          <w:fldChar w:fldCharType="separate"/>
        </w:r>
        <w:r w:rsidR="00353B86">
          <w:rPr>
            <w:noProof/>
            <w:webHidden/>
          </w:rPr>
          <w:t>13</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53" w:history="1">
        <w:r w:rsidRPr="007E7229">
          <w:rPr>
            <w:rStyle w:val="Hyperlink"/>
            <w:noProof/>
          </w:rPr>
          <w:t>Table 4: TC-01-03 Fail to load voter file when references to it are null</w:t>
        </w:r>
        <w:r>
          <w:rPr>
            <w:noProof/>
            <w:webHidden/>
          </w:rPr>
          <w:tab/>
        </w:r>
        <w:r>
          <w:rPr>
            <w:noProof/>
            <w:webHidden/>
          </w:rPr>
          <w:fldChar w:fldCharType="begin"/>
        </w:r>
        <w:r>
          <w:rPr>
            <w:noProof/>
            <w:webHidden/>
          </w:rPr>
          <w:instrText xml:space="preserve"> PAGEREF _Toc26822853 \h </w:instrText>
        </w:r>
        <w:r>
          <w:rPr>
            <w:noProof/>
            <w:webHidden/>
          </w:rPr>
        </w:r>
        <w:r>
          <w:rPr>
            <w:noProof/>
            <w:webHidden/>
          </w:rPr>
          <w:fldChar w:fldCharType="separate"/>
        </w:r>
        <w:r w:rsidR="00353B86">
          <w:rPr>
            <w:noProof/>
            <w:webHidden/>
          </w:rPr>
          <w:t>14</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54" w:history="1">
        <w:r w:rsidRPr="007E7229">
          <w:rPr>
            <w:rStyle w:val="Hyperlink"/>
            <w:noProof/>
          </w:rPr>
          <w:t>Table 5: TC-01-04 Successfully load voter file with two volunteers</w:t>
        </w:r>
        <w:r>
          <w:rPr>
            <w:noProof/>
            <w:webHidden/>
          </w:rPr>
          <w:tab/>
        </w:r>
        <w:r>
          <w:rPr>
            <w:noProof/>
            <w:webHidden/>
          </w:rPr>
          <w:fldChar w:fldCharType="begin"/>
        </w:r>
        <w:r>
          <w:rPr>
            <w:noProof/>
            <w:webHidden/>
          </w:rPr>
          <w:instrText xml:space="preserve"> PAGEREF _Toc26822854 \h </w:instrText>
        </w:r>
        <w:r>
          <w:rPr>
            <w:noProof/>
            <w:webHidden/>
          </w:rPr>
        </w:r>
        <w:r>
          <w:rPr>
            <w:noProof/>
            <w:webHidden/>
          </w:rPr>
          <w:fldChar w:fldCharType="separate"/>
        </w:r>
        <w:r w:rsidR="00353B86">
          <w:rPr>
            <w:noProof/>
            <w:webHidden/>
          </w:rPr>
          <w:t>15</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55" w:history="1">
        <w:r w:rsidRPr="007E7229">
          <w:rPr>
            <w:rStyle w:val="Hyperlink"/>
            <w:noProof/>
          </w:rPr>
          <w:t>Table 6: TC-01-05 Successfully load voter file with five volunteers</w:t>
        </w:r>
        <w:r>
          <w:rPr>
            <w:noProof/>
            <w:webHidden/>
          </w:rPr>
          <w:tab/>
        </w:r>
        <w:r>
          <w:rPr>
            <w:noProof/>
            <w:webHidden/>
          </w:rPr>
          <w:fldChar w:fldCharType="begin"/>
        </w:r>
        <w:r>
          <w:rPr>
            <w:noProof/>
            <w:webHidden/>
          </w:rPr>
          <w:instrText xml:space="preserve"> PAGEREF _Toc26822855 \h </w:instrText>
        </w:r>
        <w:r>
          <w:rPr>
            <w:noProof/>
            <w:webHidden/>
          </w:rPr>
        </w:r>
        <w:r>
          <w:rPr>
            <w:noProof/>
            <w:webHidden/>
          </w:rPr>
          <w:fldChar w:fldCharType="separate"/>
        </w:r>
        <w:r w:rsidR="00353B86">
          <w:rPr>
            <w:noProof/>
            <w:webHidden/>
          </w:rPr>
          <w:t>16</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56" w:history="1">
        <w:r w:rsidRPr="007E7229">
          <w:rPr>
            <w:rStyle w:val="Hyperlink"/>
            <w:noProof/>
          </w:rPr>
          <w:t>Table 7: TC-02-01 Cut turf when given sufficient voters and volunteers</w:t>
        </w:r>
        <w:r>
          <w:rPr>
            <w:noProof/>
            <w:webHidden/>
          </w:rPr>
          <w:tab/>
        </w:r>
        <w:r>
          <w:rPr>
            <w:noProof/>
            <w:webHidden/>
          </w:rPr>
          <w:fldChar w:fldCharType="begin"/>
        </w:r>
        <w:r>
          <w:rPr>
            <w:noProof/>
            <w:webHidden/>
          </w:rPr>
          <w:instrText xml:space="preserve"> PAGEREF _Toc26822856 \h </w:instrText>
        </w:r>
        <w:r>
          <w:rPr>
            <w:noProof/>
            <w:webHidden/>
          </w:rPr>
        </w:r>
        <w:r>
          <w:rPr>
            <w:noProof/>
            <w:webHidden/>
          </w:rPr>
          <w:fldChar w:fldCharType="separate"/>
        </w:r>
        <w:r w:rsidR="00353B86">
          <w:rPr>
            <w:noProof/>
            <w:webHidden/>
          </w:rPr>
          <w:t>18</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57" w:history="1">
        <w:r w:rsidRPr="007E7229">
          <w:rPr>
            <w:rStyle w:val="Hyperlink"/>
            <w:noProof/>
          </w:rPr>
          <w:t>Table 8: TC-02-02 Fail to cut turf when no volunteers are provided and no voters are provided</w:t>
        </w:r>
        <w:r>
          <w:rPr>
            <w:noProof/>
            <w:webHidden/>
          </w:rPr>
          <w:tab/>
        </w:r>
        <w:r>
          <w:rPr>
            <w:noProof/>
            <w:webHidden/>
          </w:rPr>
          <w:fldChar w:fldCharType="begin"/>
        </w:r>
        <w:r>
          <w:rPr>
            <w:noProof/>
            <w:webHidden/>
          </w:rPr>
          <w:instrText xml:space="preserve"> PAGEREF _Toc26822857 \h </w:instrText>
        </w:r>
        <w:r>
          <w:rPr>
            <w:noProof/>
            <w:webHidden/>
          </w:rPr>
        </w:r>
        <w:r>
          <w:rPr>
            <w:noProof/>
            <w:webHidden/>
          </w:rPr>
          <w:fldChar w:fldCharType="separate"/>
        </w:r>
        <w:r w:rsidR="00353B86">
          <w:rPr>
            <w:noProof/>
            <w:webHidden/>
          </w:rPr>
          <w:t>19</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58" w:history="1">
        <w:r w:rsidRPr="007E7229">
          <w:rPr>
            <w:rStyle w:val="Hyperlink"/>
            <w:noProof/>
          </w:rPr>
          <w:t>Table 9: TC-02-03 Fail to cut turf when no volunteers are provided and some voters are provided</w:t>
        </w:r>
        <w:r>
          <w:rPr>
            <w:noProof/>
            <w:webHidden/>
          </w:rPr>
          <w:tab/>
        </w:r>
        <w:r>
          <w:rPr>
            <w:noProof/>
            <w:webHidden/>
          </w:rPr>
          <w:fldChar w:fldCharType="begin"/>
        </w:r>
        <w:r>
          <w:rPr>
            <w:noProof/>
            <w:webHidden/>
          </w:rPr>
          <w:instrText xml:space="preserve"> PAGEREF _Toc26822858 \h </w:instrText>
        </w:r>
        <w:r>
          <w:rPr>
            <w:noProof/>
            <w:webHidden/>
          </w:rPr>
        </w:r>
        <w:r>
          <w:rPr>
            <w:noProof/>
            <w:webHidden/>
          </w:rPr>
          <w:fldChar w:fldCharType="separate"/>
        </w:r>
        <w:r w:rsidR="00353B86">
          <w:rPr>
            <w:noProof/>
            <w:webHidden/>
          </w:rPr>
          <w:t>19</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59" w:history="1">
        <w:r w:rsidRPr="007E7229">
          <w:rPr>
            <w:rStyle w:val="Hyperlink"/>
            <w:noProof/>
          </w:rPr>
          <w:t>Table 10: TC-03-01 Providing two volunteers and cutting turf</w:t>
        </w:r>
        <w:r>
          <w:rPr>
            <w:noProof/>
            <w:webHidden/>
          </w:rPr>
          <w:tab/>
        </w:r>
        <w:r>
          <w:rPr>
            <w:noProof/>
            <w:webHidden/>
          </w:rPr>
          <w:fldChar w:fldCharType="begin"/>
        </w:r>
        <w:r>
          <w:rPr>
            <w:noProof/>
            <w:webHidden/>
          </w:rPr>
          <w:instrText xml:space="preserve"> PAGEREF _Toc26822859 \h </w:instrText>
        </w:r>
        <w:r>
          <w:rPr>
            <w:noProof/>
            <w:webHidden/>
          </w:rPr>
        </w:r>
        <w:r>
          <w:rPr>
            <w:noProof/>
            <w:webHidden/>
          </w:rPr>
          <w:fldChar w:fldCharType="separate"/>
        </w:r>
        <w:r w:rsidR="00353B86">
          <w:rPr>
            <w:noProof/>
            <w:webHidden/>
          </w:rPr>
          <w:t>21</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60" w:history="1">
        <w:r w:rsidRPr="007E7229">
          <w:rPr>
            <w:rStyle w:val="Hyperlink"/>
            <w:noProof/>
          </w:rPr>
          <w:t>Table 11: TC-03-02 Providing five volunteers and cutting turf</w:t>
        </w:r>
        <w:r>
          <w:rPr>
            <w:noProof/>
            <w:webHidden/>
          </w:rPr>
          <w:tab/>
        </w:r>
        <w:r>
          <w:rPr>
            <w:noProof/>
            <w:webHidden/>
          </w:rPr>
          <w:fldChar w:fldCharType="begin"/>
        </w:r>
        <w:r>
          <w:rPr>
            <w:noProof/>
            <w:webHidden/>
          </w:rPr>
          <w:instrText xml:space="preserve"> PAGEREF _Toc26822860 \h </w:instrText>
        </w:r>
        <w:r>
          <w:rPr>
            <w:noProof/>
            <w:webHidden/>
          </w:rPr>
        </w:r>
        <w:r>
          <w:rPr>
            <w:noProof/>
            <w:webHidden/>
          </w:rPr>
          <w:fldChar w:fldCharType="separate"/>
        </w:r>
        <w:r w:rsidR="00353B86">
          <w:rPr>
            <w:noProof/>
            <w:webHidden/>
          </w:rPr>
          <w:t>22</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61" w:history="1">
        <w:r w:rsidRPr="007E7229">
          <w:rPr>
            <w:rStyle w:val="Hyperlink"/>
            <w:noProof/>
          </w:rPr>
          <w:t>Table 12: TC-03-03 Providing no volunteers and failing to cut turf</w:t>
        </w:r>
        <w:r>
          <w:rPr>
            <w:noProof/>
            <w:webHidden/>
          </w:rPr>
          <w:tab/>
        </w:r>
        <w:r>
          <w:rPr>
            <w:noProof/>
            <w:webHidden/>
          </w:rPr>
          <w:fldChar w:fldCharType="begin"/>
        </w:r>
        <w:r>
          <w:rPr>
            <w:noProof/>
            <w:webHidden/>
          </w:rPr>
          <w:instrText xml:space="preserve"> PAGEREF _Toc26822861 \h </w:instrText>
        </w:r>
        <w:r>
          <w:rPr>
            <w:noProof/>
            <w:webHidden/>
          </w:rPr>
        </w:r>
        <w:r>
          <w:rPr>
            <w:noProof/>
            <w:webHidden/>
          </w:rPr>
          <w:fldChar w:fldCharType="separate"/>
        </w:r>
        <w:r w:rsidR="00353B86">
          <w:rPr>
            <w:noProof/>
            <w:webHidden/>
          </w:rPr>
          <w:t>24</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62" w:history="1">
        <w:r w:rsidRPr="007E7229">
          <w:rPr>
            <w:rStyle w:val="Hyperlink"/>
            <w:noProof/>
          </w:rPr>
          <w:t>Table 13: TC-04-01 Adding a single volunteer card</w:t>
        </w:r>
        <w:r>
          <w:rPr>
            <w:noProof/>
            <w:webHidden/>
          </w:rPr>
          <w:tab/>
        </w:r>
        <w:r>
          <w:rPr>
            <w:noProof/>
            <w:webHidden/>
          </w:rPr>
          <w:fldChar w:fldCharType="begin"/>
        </w:r>
        <w:r>
          <w:rPr>
            <w:noProof/>
            <w:webHidden/>
          </w:rPr>
          <w:instrText xml:space="preserve"> PAGEREF _Toc26822862 \h </w:instrText>
        </w:r>
        <w:r>
          <w:rPr>
            <w:noProof/>
            <w:webHidden/>
          </w:rPr>
        </w:r>
        <w:r>
          <w:rPr>
            <w:noProof/>
            <w:webHidden/>
          </w:rPr>
          <w:fldChar w:fldCharType="separate"/>
        </w:r>
        <w:r w:rsidR="00353B86">
          <w:rPr>
            <w:noProof/>
            <w:webHidden/>
          </w:rPr>
          <w:t>25</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63" w:history="1">
        <w:r w:rsidRPr="007E7229">
          <w:rPr>
            <w:rStyle w:val="Hyperlink"/>
            <w:noProof/>
          </w:rPr>
          <w:t>Table 14: TC-04-02 Adding three volunteer cards</w:t>
        </w:r>
        <w:r>
          <w:rPr>
            <w:noProof/>
            <w:webHidden/>
          </w:rPr>
          <w:tab/>
        </w:r>
        <w:r>
          <w:rPr>
            <w:noProof/>
            <w:webHidden/>
          </w:rPr>
          <w:fldChar w:fldCharType="begin"/>
        </w:r>
        <w:r>
          <w:rPr>
            <w:noProof/>
            <w:webHidden/>
          </w:rPr>
          <w:instrText xml:space="preserve"> PAGEREF _Toc26822863 \h </w:instrText>
        </w:r>
        <w:r>
          <w:rPr>
            <w:noProof/>
            <w:webHidden/>
          </w:rPr>
        </w:r>
        <w:r>
          <w:rPr>
            <w:noProof/>
            <w:webHidden/>
          </w:rPr>
          <w:fldChar w:fldCharType="separate"/>
        </w:r>
        <w:r w:rsidR="00353B86">
          <w:rPr>
            <w:noProof/>
            <w:webHidden/>
          </w:rPr>
          <w:t>26</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64" w:history="1">
        <w:r w:rsidRPr="007E7229">
          <w:rPr>
            <w:rStyle w:val="Hyperlink"/>
            <w:noProof/>
          </w:rPr>
          <w:t>Table 15: TC-05-01 Overwriting name placeholder text</w:t>
        </w:r>
        <w:r>
          <w:rPr>
            <w:noProof/>
            <w:webHidden/>
          </w:rPr>
          <w:tab/>
        </w:r>
        <w:r>
          <w:rPr>
            <w:noProof/>
            <w:webHidden/>
          </w:rPr>
          <w:fldChar w:fldCharType="begin"/>
        </w:r>
        <w:r>
          <w:rPr>
            <w:noProof/>
            <w:webHidden/>
          </w:rPr>
          <w:instrText xml:space="preserve"> PAGEREF _Toc26822864 \h </w:instrText>
        </w:r>
        <w:r>
          <w:rPr>
            <w:noProof/>
            <w:webHidden/>
          </w:rPr>
        </w:r>
        <w:r>
          <w:rPr>
            <w:noProof/>
            <w:webHidden/>
          </w:rPr>
          <w:fldChar w:fldCharType="separate"/>
        </w:r>
        <w:r w:rsidR="00353B86">
          <w:rPr>
            <w:noProof/>
            <w:webHidden/>
          </w:rPr>
          <w:t>27</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65" w:history="1">
        <w:r w:rsidRPr="007E7229">
          <w:rPr>
            <w:rStyle w:val="Hyperlink"/>
            <w:noProof/>
          </w:rPr>
          <w:t>Table 16: TC-05-02 Overwriting availability placeholder text</w:t>
        </w:r>
        <w:r>
          <w:rPr>
            <w:noProof/>
            <w:webHidden/>
          </w:rPr>
          <w:tab/>
        </w:r>
        <w:r>
          <w:rPr>
            <w:noProof/>
            <w:webHidden/>
          </w:rPr>
          <w:fldChar w:fldCharType="begin"/>
        </w:r>
        <w:r>
          <w:rPr>
            <w:noProof/>
            <w:webHidden/>
          </w:rPr>
          <w:instrText xml:space="preserve"> PAGEREF _Toc26822865 \h </w:instrText>
        </w:r>
        <w:r>
          <w:rPr>
            <w:noProof/>
            <w:webHidden/>
          </w:rPr>
        </w:r>
        <w:r>
          <w:rPr>
            <w:noProof/>
            <w:webHidden/>
          </w:rPr>
          <w:fldChar w:fldCharType="separate"/>
        </w:r>
        <w:r w:rsidR="00353B86">
          <w:rPr>
            <w:noProof/>
            <w:webHidden/>
          </w:rPr>
          <w:t>28</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66" w:history="1">
        <w:r w:rsidRPr="007E7229">
          <w:rPr>
            <w:rStyle w:val="Hyperlink"/>
            <w:noProof/>
          </w:rPr>
          <w:t>Table 17: TC-05-03 Only allowing alphabetic characters for name</w:t>
        </w:r>
        <w:r>
          <w:rPr>
            <w:noProof/>
            <w:webHidden/>
          </w:rPr>
          <w:tab/>
        </w:r>
        <w:r>
          <w:rPr>
            <w:noProof/>
            <w:webHidden/>
          </w:rPr>
          <w:fldChar w:fldCharType="begin"/>
        </w:r>
        <w:r>
          <w:rPr>
            <w:noProof/>
            <w:webHidden/>
          </w:rPr>
          <w:instrText xml:space="preserve"> PAGEREF _Toc26822866 \h </w:instrText>
        </w:r>
        <w:r>
          <w:rPr>
            <w:noProof/>
            <w:webHidden/>
          </w:rPr>
        </w:r>
        <w:r>
          <w:rPr>
            <w:noProof/>
            <w:webHidden/>
          </w:rPr>
          <w:fldChar w:fldCharType="separate"/>
        </w:r>
        <w:r w:rsidR="00353B86">
          <w:rPr>
            <w:noProof/>
            <w:webHidden/>
          </w:rPr>
          <w:t>29</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67" w:history="1">
        <w:r w:rsidRPr="007E7229">
          <w:rPr>
            <w:rStyle w:val="Hyperlink"/>
            <w:noProof/>
          </w:rPr>
          <w:t>Table 18: TC-05-04 Only allowing numbers for availability</w:t>
        </w:r>
        <w:r>
          <w:rPr>
            <w:noProof/>
            <w:webHidden/>
          </w:rPr>
          <w:tab/>
        </w:r>
        <w:r>
          <w:rPr>
            <w:noProof/>
            <w:webHidden/>
          </w:rPr>
          <w:fldChar w:fldCharType="begin"/>
        </w:r>
        <w:r>
          <w:rPr>
            <w:noProof/>
            <w:webHidden/>
          </w:rPr>
          <w:instrText xml:space="preserve"> PAGEREF _Toc26822867 \h </w:instrText>
        </w:r>
        <w:r>
          <w:rPr>
            <w:noProof/>
            <w:webHidden/>
          </w:rPr>
        </w:r>
        <w:r>
          <w:rPr>
            <w:noProof/>
            <w:webHidden/>
          </w:rPr>
          <w:fldChar w:fldCharType="separate"/>
        </w:r>
        <w:r w:rsidR="00353B86">
          <w:rPr>
            <w:noProof/>
            <w:webHidden/>
          </w:rPr>
          <w:t>30</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68" w:history="1">
        <w:r w:rsidRPr="007E7229">
          <w:rPr>
            <w:rStyle w:val="Hyperlink"/>
            <w:noProof/>
          </w:rPr>
          <w:t>Table 19: TC-06-01 Toggle input panel off</w:t>
        </w:r>
        <w:r>
          <w:rPr>
            <w:noProof/>
            <w:webHidden/>
          </w:rPr>
          <w:tab/>
        </w:r>
        <w:r>
          <w:rPr>
            <w:noProof/>
            <w:webHidden/>
          </w:rPr>
          <w:fldChar w:fldCharType="begin"/>
        </w:r>
        <w:r>
          <w:rPr>
            <w:noProof/>
            <w:webHidden/>
          </w:rPr>
          <w:instrText xml:space="preserve"> PAGEREF _Toc26822868 \h </w:instrText>
        </w:r>
        <w:r>
          <w:rPr>
            <w:noProof/>
            <w:webHidden/>
          </w:rPr>
        </w:r>
        <w:r>
          <w:rPr>
            <w:noProof/>
            <w:webHidden/>
          </w:rPr>
          <w:fldChar w:fldCharType="separate"/>
        </w:r>
        <w:r w:rsidR="00353B86">
          <w:rPr>
            <w:noProof/>
            <w:webHidden/>
          </w:rPr>
          <w:t>32</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69" w:history="1">
        <w:r w:rsidRPr="007E7229">
          <w:rPr>
            <w:rStyle w:val="Hyperlink"/>
            <w:noProof/>
          </w:rPr>
          <w:t>Table 20: TC-06-02 Toggle input panel off and on</w:t>
        </w:r>
        <w:r>
          <w:rPr>
            <w:noProof/>
            <w:webHidden/>
          </w:rPr>
          <w:tab/>
        </w:r>
        <w:r>
          <w:rPr>
            <w:noProof/>
            <w:webHidden/>
          </w:rPr>
          <w:fldChar w:fldCharType="begin"/>
        </w:r>
        <w:r>
          <w:rPr>
            <w:noProof/>
            <w:webHidden/>
          </w:rPr>
          <w:instrText xml:space="preserve"> PAGEREF _Toc26822869 \h </w:instrText>
        </w:r>
        <w:r>
          <w:rPr>
            <w:noProof/>
            <w:webHidden/>
          </w:rPr>
        </w:r>
        <w:r>
          <w:rPr>
            <w:noProof/>
            <w:webHidden/>
          </w:rPr>
          <w:fldChar w:fldCharType="separate"/>
        </w:r>
        <w:r w:rsidR="00353B86">
          <w:rPr>
            <w:noProof/>
            <w:webHidden/>
          </w:rPr>
          <w:t>33</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70" w:history="1">
        <w:r w:rsidRPr="007E7229">
          <w:rPr>
            <w:rStyle w:val="Hyperlink"/>
            <w:noProof/>
          </w:rPr>
          <w:t>Table 21: Testing Schedule</w:t>
        </w:r>
        <w:r>
          <w:rPr>
            <w:noProof/>
            <w:webHidden/>
          </w:rPr>
          <w:tab/>
        </w:r>
        <w:r>
          <w:rPr>
            <w:noProof/>
            <w:webHidden/>
          </w:rPr>
          <w:fldChar w:fldCharType="begin"/>
        </w:r>
        <w:r>
          <w:rPr>
            <w:noProof/>
            <w:webHidden/>
          </w:rPr>
          <w:instrText xml:space="preserve"> PAGEREF _Toc26822870 \h </w:instrText>
        </w:r>
        <w:r>
          <w:rPr>
            <w:noProof/>
            <w:webHidden/>
          </w:rPr>
        </w:r>
        <w:r>
          <w:rPr>
            <w:noProof/>
            <w:webHidden/>
          </w:rPr>
          <w:fldChar w:fldCharType="separate"/>
        </w:r>
        <w:r w:rsidR="00353B86">
          <w:rPr>
            <w:noProof/>
            <w:webHidden/>
          </w:rPr>
          <w:t>34</w:t>
        </w:r>
        <w:r>
          <w:rPr>
            <w:noProof/>
            <w:webHidden/>
          </w:rPr>
          <w:fldChar w:fldCharType="end"/>
        </w:r>
      </w:hyperlink>
    </w:p>
    <w:p w:rsidR="002443D9" w:rsidRPr="00E86465" w:rsidRDefault="002443D9">
      <w:pPr>
        <w:pStyle w:val="TableofFigures"/>
        <w:tabs>
          <w:tab w:val="right" w:leader="dot" w:pos="9350"/>
        </w:tabs>
        <w:rPr>
          <w:rFonts w:ascii="Calibri" w:eastAsia="Times New Roman" w:hAnsi="Calibri"/>
          <w:i w:val="0"/>
          <w:noProof/>
          <w:sz w:val="24"/>
          <w:szCs w:val="24"/>
        </w:rPr>
      </w:pPr>
      <w:hyperlink w:anchor="_Toc26822871" w:history="1">
        <w:r w:rsidRPr="007E7229">
          <w:rPr>
            <w:rStyle w:val="Hyperlink"/>
            <w:noProof/>
          </w:rPr>
          <w:t>Table 22: Test Results</w:t>
        </w:r>
        <w:r>
          <w:rPr>
            <w:noProof/>
            <w:webHidden/>
          </w:rPr>
          <w:tab/>
        </w:r>
        <w:r>
          <w:rPr>
            <w:noProof/>
            <w:webHidden/>
          </w:rPr>
          <w:fldChar w:fldCharType="begin"/>
        </w:r>
        <w:r>
          <w:rPr>
            <w:noProof/>
            <w:webHidden/>
          </w:rPr>
          <w:instrText xml:space="preserve"> PAGEREF _Toc26822871 \h </w:instrText>
        </w:r>
        <w:r>
          <w:rPr>
            <w:noProof/>
            <w:webHidden/>
          </w:rPr>
        </w:r>
        <w:r>
          <w:rPr>
            <w:noProof/>
            <w:webHidden/>
          </w:rPr>
          <w:fldChar w:fldCharType="separate"/>
        </w:r>
        <w:r w:rsidR="00353B86">
          <w:rPr>
            <w:noProof/>
            <w:webHidden/>
          </w:rPr>
          <w:t>36</w:t>
        </w:r>
        <w:r>
          <w:rPr>
            <w:noProof/>
            <w:webHidden/>
          </w:rPr>
          <w:fldChar w:fldCharType="end"/>
        </w:r>
      </w:hyperlink>
    </w:p>
    <w:p w:rsidR="00126852" w:rsidRDefault="00126852" w:rsidP="00126852">
      <w:r>
        <w:fldChar w:fldCharType="end"/>
      </w:r>
    </w:p>
    <w:p w:rsidR="00126852" w:rsidRDefault="00126852" w:rsidP="00126852">
      <w:pPr>
        <w:pStyle w:val="Heading1"/>
        <w:sectPr w:rsidR="00126852" w:rsidSect="002F0727">
          <w:headerReference w:type="default" r:id="rId11"/>
          <w:headerReference w:type="first" r:id="rId12"/>
          <w:footerReference w:type="first" r:id="rId13"/>
          <w:pgSz w:w="12240" w:h="15840" w:code="1"/>
          <w:pgMar w:top="1440" w:right="1440" w:bottom="1440" w:left="1440" w:header="1008" w:footer="1008" w:gutter="0"/>
          <w:pgNumType w:fmt="lowerRoman"/>
          <w:cols w:space="720"/>
          <w:titlePg/>
          <w:docGrid w:linePitch="272"/>
        </w:sectPr>
      </w:pPr>
    </w:p>
    <w:p w:rsidR="00126852" w:rsidRDefault="00126852" w:rsidP="00126852">
      <w:pPr>
        <w:pStyle w:val="Heading1"/>
      </w:pPr>
      <w:bookmarkStart w:id="22" w:name="_Toc26823036"/>
      <w:r>
        <w:lastRenderedPageBreak/>
        <w:t>Table of Figures</w:t>
      </w:r>
      <w:bookmarkEnd w:id="22"/>
    </w:p>
    <w:p w:rsidR="00B61AE2" w:rsidRPr="006E1035" w:rsidRDefault="00126852">
      <w:pPr>
        <w:pStyle w:val="TableofFigures"/>
        <w:tabs>
          <w:tab w:val="right" w:leader="dot" w:pos="9350"/>
        </w:tabs>
        <w:rPr>
          <w:rFonts w:ascii="Calibri" w:eastAsia="Times New Roman" w:hAnsi="Calibri"/>
          <w:i w:val="0"/>
          <w:noProof/>
          <w:sz w:val="24"/>
          <w:szCs w:val="24"/>
        </w:rPr>
      </w:pPr>
      <w:r>
        <w:rPr>
          <w:i w:val="0"/>
          <w:iCs/>
        </w:rPr>
        <w:fldChar w:fldCharType="begin"/>
      </w:r>
      <w:r>
        <w:rPr>
          <w:i w:val="0"/>
          <w:iCs/>
        </w:rPr>
        <w:instrText xml:space="preserve"> TOC \h \z \c "Figure" </w:instrText>
      </w:r>
      <w:r>
        <w:rPr>
          <w:i w:val="0"/>
          <w:iCs/>
        </w:rPr>
        <w:fldChar w:fldCharType="separate"/>
      </w:r>
      <w:hyperlink w:anchor="_Toc26819204" w:history="1">
        <w:r w:rsidR="00B61AE2" w:rsidRPr="002A060F">
          <w:rPr>
            <w:rStyle w:val="Hyperlink"/>
            <w:noProof/>
          </w:rPr>
          <w:t>Figure 1: Inserting a new Collection into Postman.</w:t>
        </w:r>
        <w:r w:rsidR="00B61AE2">
          <w:rPr>
            <w:noProof/>
            <w:webHidden/>
          </w:rPr>
          <w:tab/>
        </w:r>
        <w:r w:rsidR="00B61AE2">
          <w:rPr>
            <w:noProof/>
            <w:webHidden/>
          </w:rPr>
          <w:fldChar w:fldCharType="begin"/>
        </w:r>
        <w:r w:rsidR="00B61AE2">
          <w:rPr>
            <w:noProof/>
            <w:webHidden/>
          </w:rPr>
          <w:instrText xml:space="preserve"> PAGEREF _Toc26819204 \h </w:instrText>
        </w:r>
        <w:r w:rsidR="00B61AE2">
          <w:rPr>
            <w:noProof/>
            <w:webHidden/>
          </w:rPr>
        </w:r>
        <w:r w:rsidR="00B61AE2">
          <w:rPr>
            <w:noProof/>
            <w:webHidden/>
          </w:rPr>
          <w:fldChar w:fldCharType="separate"/>
        </w:r>
        <w:r w:rsidR="00353B86">
          <w:rPr>
            <w:noProof/>
            <w:webHidden/>
          </w:rPr>
          <w:t>10</w:t>
        </w:r>
        <w:r w:rsidR="00B61AE2">
          <w:rPr>
            <w:noProof/>
            <w:webHidden/>
          </w:rPr>
          <w:fldChar w:fldCharType="end"/>
        </w:r>
      </w:hyperlink>
    </w:p>
    <w:p w:rsidR="00126852" w:rsidRDefault="00126852" w:rsidP="00126852">
      <w:pPr>
        <w:sectPr w:rsidR="00126852">
          <w:pgSz w:w="12240" w:h="15840" w:code="1"/>
          <w:pgMar w:top="1440" w:right="1440" w:bottom="1440" w:left="1440" w:header="1008" w:footer="1008" w:gutter="0"/>
          <w:pgNumType w:fmt="lowerRoman"/>
          <w:cols w:space="720"/>
          <w:titlePg/>
        </w:sectPr>
      </w:pPr>
      <w:r>
        <w:rPr>
          <w:i/>
          <w:iCs/>
        </w:rPr>
        <w:fldChar w:fldCharType="end"/>
      </w:r>
    </w:p>
    <w:p w:rsidR="00126852" w:rsidRDefault="00126852" w:rsidP="00126852">
      <w:pPr>
        <w:pStyle w:val="Heading3"/>
        <w:tabs>
          <w:tab w:val="num" w:pos="720"/>
        </w:tabs>
      </w:pPr>
      <w:bookmarkStart w:id="23" w:name="_Toc26817474"/>
      <w:bookmarkStart w:id="24" w:name="_Toc26821743"/>
      <w:bookmarkStart w:id="25" w:name="_Toc26821821"/>
      <w:bookmarkStart w:id="26" w:name="_Toc26822775"/>
      <w:bookmarkStart w:id="27" w:name="_Toc26822959"/>
      <w:bookmarkStart w:id="28" w:name="_Toc26823037"/>
      <w:bookmarkStart w:id="29" w:name="_Toc26823038"/>
      <w:bookmarkEnd w:id="23"/>
      <w:bookmarkEnd w:id="24"/>
      <w:bookmarkEnd w:id="25"/>
      <w:bookmarkEnd w:id="26"/>
      <w:bookmarkEnd w:id="27"/>
      <w:bookmarkEnd w:id="28"/>
      <w:r>
        <w:lastRenderedPageBreak/>
        <w:t>Introduction</w:t>
      </w:r>
      <w:bookmarkEnd w:id="29"/>
    </w:p>
    <w:p w:rsidR="00027329" w:rsidRDefault="00027329" w:rsidP="002F0727">
      <w:pPr>
        <w:spacing w:line="276" w:lineRule="auto"/>
        <w:rPr>
          <w:sz w:val="24"/>
          <w:szCs w:val="24"/>
        </w:rPr>
      </w:pPr>
      <w:r>
        <w:rPr>
          <w:sz w:val="24"/>
          <w:szCs w:val="24"/>
        </w:rPr>
        <w:t>The purpose of the Field Progress Webapp (FPWA) Test Plan and Cases (TPC) document is to describe which procedures need to be undertaken to ensure that the delivered application meets all of the requirements of the success-critical stakeholders while producing reliable, accurate results. Testing throughout the project’s lifecycle has primarily been at a manual level; however, as the project has evolved, more and more of the testing procedures have been automated using software testing tools.</w:t>
      </w:r>
    </w:p>
    <w:p w:rsidR="00027329" w:rsidRDefault="00027329" w:rsidP="002F0727">
      <w:pPr>
        <w:spacing w:line="276" w:lineRule="auto"/>
        <w:rPr>
          <w:sz w:val="24"/>
          <w:szCs w:val="24"/>
        </w:rPr>
      </w:pPr>
      <w:r>
        <w:rPr>
          <w:sz w:val="24"/>
          <w:szCs w:val="24"/>
        </w:rPr>
        <w:t>There are three primary components of the FPWA application that need to be tested:</w:t>
      </w:r>
    </w:p>
    <w:p w:rsidR="00027329" w:rsidRDefault="00027329" w:rsidP="002F0727">
      <w:pPr>
        <w:numPr>
          <w:ilvl w:val="0"/>
          <w:numId w:val="11"/>
        </w:numPr>
        <w:spacing w:line="276" w:lineRule="auto"/>
        <w:rPr>
          <w:sz w:val="24"/>
          <w:szCs w:val="24"/>
        </w:rPr>
      </w:pPr>
      <w:r>
        <w:rPr>
          <w:sz w:val="24"/>
          <w:szCs w:val="24"/>
        </w:rPr>
        <w:t>The backend module,</w:t>
      </w:r>
    </w:p>
    <w:p w:rsidR="00027329" w:rsidRDefault="00027329" w:rsidP="002F0727">
      <w:pPr>
        <w:numPr>
          <w:ilvl w:val="0"/>
          <w:numId w:val="11"/>
        </w:numPr>
        <w:spacing w:line="276" w:lineRule="auto"/>
        <w:rPr>
          <w:sz w:val="24"/>
          <w:szCs w:val="24"/>
        </w:rPr>
      </w:pPr>
      <w:r>
        <w:rPr>
          <w:sz w:val="24"/>
          <w:szCs w:val="24"/>
        </w:rPr>
        <w:t>The frontend module, and</w:t>
      </w:r>
    </w:p>
    <w:p w:rsidR="00027329" w:rsidRDefault="00027329" w:rsidP="002F0727">
      <w:pPr>
        <w:numPr>
          <w:ilvl w:val="0"/>
          <w:numId w:val="11"/>
        </w:numPr>
        <w:spacing w:line="276" w:lineRule="auto"/>
        <w:rPr>
          <w:sz w:val="24"/>
          <w:szCs w:val="24"/>
        </w:rPr>
      </w:pPr>
      <w:r>
        <w:rPr>
          <w:sz w:val="24"/>
          <w:szCs w:val="24"/>
        </w:rPr>
        <w:t>Integration of the backend and frontend modules</w:t>
      </w:r>
    </w:p>
    <w:p w:rsidR="00027329" w:rsidRDefault="00027329" w:rsidP="002F0727">
      <w:pPr>
        <w:spacing w:line="276" w:lineRule="auto"/>
        <w:rPr>
          <w:sz w:val="24"/>
          <w:szCs w:val="24"/>
        </w:rPr>
      </w:pPr>
      <w:r>
        <w:rPr>
          <w:sz w:val="24"/>
          <w:szCs w:val="24"/>
        </w:rPr>
        <w:t xml:space="preserve">In some cases, the tests </w:t>
      </w:r>
      <w:r w:rsidR="002740B5">
        <w:rPr>
          <w:sz w:val="24"/>
          <w:szCs w:val="24"/>
        </w:rPr>
        <w:t>described in the following document may overlap other test cases in terms of what they are testing.</w:t>
      </w:r>
    </w:p>
    <w:p w:rsidR="00716EB2" w:rsidRDefault="002740B5" w:rsidP="002F0727">
      <w:pPr>
        <w:spacing w:line="276" w:lineRule="auto"/>
        <w:rPr>
          <w:sz w:val="24"/>
          <w:szCs w:val="24"/>
        </w:rPr>
      </w:pPr>
      <w:r>
        <w:rPr>
          <w:sz w:val="24"/>
          <w:szCs w:val="24"/>
        </w:rPr>
        <w:t>The backend module, a Django server written in Python, is tested using Django’s built-in testing framework, which itself is built upon Python’s internal unittest framework. The frontend module is written as a React application, and is tested using the Selenium web browser automation tool and a few other technologies. The integration of the frontend and backend modules, in contrast to the first two modules, is performed manually by a combination of interacting with the web app and running HTTP requests using the API testing tool Postman.</w:t>
      </w:r>
    </w:p>
    <w:p w:rsidR="002740B5" w:rsidRPr="002F0727" w:rsidRDefault="00716EB2" w:rsidP="002F0727">
      <w:pPr>
        <w:spacing w:line="276" w:lineRule="auto"/>
        <w:rPr>
          <w:sz w:val="24"/>
          <w:szCs w:val="24"/>
        </w:rPr>
      </w:pPr>
      <w:r>
        <w:rPr>
          <w:sz w:val="24"/>
          <w:szCs w:val="24"/>
        </w:rPr>
        <w:t>Testing each module according to this document’s specification will ensure that the application behaves as expected, while implementing all requirements outlined by the success-critical stakeholders.</w:t>
      </w:r>
    </w:p>
    <w:p w:rsidR="00126852" w:rsidRDefault="00485F14" w:rsidP="002F0727">
      <w:pPr>
        <w:pStyle w:val="Heading3"/>
        <w:tabs>
          <w:tab w:val="num" w:pos="720"/>
        </w:tabs>
        <w:spacing w:line="276" w:lineRule="auto"/>
      </w:pPr>
      <w:bookmarkStart w:id="30" w:name="_Toc26817476"/>
      <w:bookmarkStart w:id="31" w:name="_Toc26821745"/>
      <w:bookmarkStart w:id="32" w:name="_Toc26821823"/>
      <w:bookmarkStart w:id="33" w:name="_Toc26822777"/>
      <w:bookmarkStart w:id="34" w:name="_Toc26822961"/>
      <w:bookmarkStart w:id="35" w:name="_Toc26823039"/>
      <w:bookmarkStart w:id="36" w:name="_Toc26817478"/>
      <w:bookmarkStart w:id="37" w:name="_Toc26821747"/>
      <w:bookmarkStart w:id="38" w:name="_Toc26821825"/>
      <w:bookmarkStart w:id="39" w:name="_Toc26822779"/>
      <w:bookmarkStart w:id="40" w:name="_Toc26822963"/>
      <w:bookmarkStart w:id="41" w:name="_Toc26823041"/>
      <w:bookmarkStart w:id="42" w:name="_Toc26817479"/>
      <w:bookmarkStart w:id="43" w:name="_Toc26821748"/>
      <w:bookmarkStart w:id="44" w:name="_Toc26821826"/>
      <w:bookmarkStart w:id="45" w:name="_Toc26822780"/>
      <w:bookmarkStart w:id="46" w:name="_Toc26822964"/>
      <w:bookmarkStart w:id="47" w:name="_Toc26823042"/>
      <w:bookmarkStart w:id="48" w:name="_Toc26817480"/>
      <w:bookmarkStart w:id="49" w:name="_Toc26821749"/>
      <w:bookmarkStart w:id="50" w:name="_Toc26821827"/>
      <w:bookmarkStart w:id="51" w:name="_Toc26822781"/>
      <w:bookmarkStart w:id="52" w:name="_Toc26822965"/>
      <w:bookmarkStart w:id="53" w:name="_Toc26823043"/>
      <w:bookmarkStart w:id="54" w:name="_Toc26817481"/>
      <w:bookmarkStart w:id="55" w:name="_Toc26821750"/>
      <w:bookmarkStart w:id="56" w:name="_Toc26821828"/>
      <w:bookmarkStart w:id="57" w:name="_Toc26822782"/>
      <w:bookmarkStart w:id="58" w:name="_Toc26822966"/>
      <w:bookmarkStart w:id="59" w:name="_Toc26823044"/>
      <w:bookmarkStart w:id="60" w:name="_Toc439946174"/>
      <w:bookmarkStart w:id="61" w:name="_Toc12423438"/>
      <w:bookmarkStart w:id="62" w:name="_Toc94700524"/>
      <w:bookmarkStart w:id="63" w:name="_Toc126792112"/>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br w:type="page"/>
      </w:r>
      <w:bookmarkStart w:id="64" w:name="_Toc26823045"/>
      <w:r w:rsidR="00126852">
        <w:lastRenderedPageBreak/>
        <w:t>Test Strategy and Preparation</w:t>
      </w:r>
      <w:bookmarkEnd w:id="60"/>
      <w:bookmarkEnd w:id="61"/>
      <w:bookmarkEnd w:id="62"/>
      <w:bookmarkEnd w:id="63"/>
      <w:bookmarkEnd w:id="64"/>
    </w:p>
    <w:p w:rsidR="00B04BDC" w:rsidRPr="00C66192" w:rsidRDefault="00D06E78" w:rsidP="002F0727">
      <w:pPr>
        <w:spacing w:line="276" w:lineRule="auto"/>
        <w:rPr>
          <w:color w:val="000000"/>
          <w:sz w:val="24"/>
          <w:szCs w:val="24"/>
        </w:rPr>
      </w:pPr>
      <w:r w:rsidRPr="002F0727">
        <w:rPr>
          <w:color w:val="000000"/>
          <w:sz w:val="24"/>
          <w:szCs w:val="24"/>
        </w:rPr>
        <w:t>Test</w:t>
      </w:r>
      <w:r w:rsidRPr="00C66192">
        <w:rPr>
          <w:color w:val="000000"/>
          <w:sz w:val="24"/>
          <w:szCs w:val="24"/>
        </w:rPr>
        <w:t xml:space="preserve"> cases are developed to verify that each feature that exists within the application at any given point in time works according to the requirements provided by success-critical stakeholders. This approach helps to ensure that implementation of new features does not have any unintended side effects on existing features.</w:t>
      </w:r>
    </w:p>
    <w:p w:rsidR="00753EAF" w:rsidRPr="00C66192" w:rsidRDefault="00D06E78" w:rsidP="002F0727">
      <w:pPr>
        <w:spacing w:line="276" w:lineRule="auto"/>
        <w:rPr>
          <w:color w:val="000000"/>
          <w:sz w:val="24"/>
          <w:szCs w:val="24"/>
        </w:rPr>
      </w:pPr>
      <w:r w:rsidRPr="00C66192">
        <w:rPr>
          <w:color w:val="000000"/>
          <w:sz w:val="24"/>
          <w:szCs w:val="24"/>
        </w:rPr>
        <w:t xml:space="preserve">However, because of the intense focus on ensuring that high-level features of our application work according to the stakeholders’ specification, some lower-level features are not tested as intensely as the higher-level features. For example, while we test to ensure that valid slices of turf are returned to the user given valid inputs, we do not test </w:t>
      </w:r>
      <w:r w:rsidR="00753EAF" w:rsidRPr="00C66192">
        <w:rPr>
          <w:color w:val="000000"/>
          <w:sz w:val="24"/>
          <w:szCs w:val="24"/>
        </w:rPr>
        <w:t>lower-level Python functionality, such as list concatenation. We focus our efforts on testing the high-level features which we control, and assume that the lower-level features behave as expected. Should the team find itself without additional tasks to complete, tests which verify the functionality of such lower-level features may be implemented.</w:t>
      </w:r>
    </w:p>
    <w:p w:rsidR="00D43333" w:rsidRPr="00C66192" w:rsidRDefault="00D43333" w:rsidP="002F0727">
      <w:pPr>
        <w:spacing w:line="276" w:lineRule="auto"/>
        <w:rPr>
          <w:color w:val="000000"/>
          <w:sz w:val="24"/>
          <w:szCs w:val="24"/>
        </w:rPr>
      </w:pPr>
      <w:r w:rsidRPr="00C66192">
        <w:rPr>
          <w:color w:val="000000"/>
          <w:sz w:val="24"/>
          <w:szCs w:val="24"/>
        </w:rPr>
        <w:t>In general, the following procedure is followed when creating a new test case:</w:t>
      </w:r>
    </w:p>
    <w:p w:rsidR="00D43333" w:rsidRPr="00C66192" w:rsidRDefault="00D43333" w:rsidP="002F0727">
      <w:pPr>
        <w:numPr>
          <w:ilvl w:val="0"/>
          <w:numId w:val="12"/>
        </w:numPr>
        <w:spacing w:line="276" w:lineRule="auto"/>
        <w:rPr>
          <w:color w:val="000000"/>
          <w:sz w:val="24"/>
          <w:szCs w:val="24"/>
        </w:rPr>
      </w:pPr>
      <w:r w:rsidRPr="00C66192">
        <w:rPr>
          <w:color w:val="000000"/>
          <w:sz w:val="24"/>
          <w:szCs w:val="24"/>
        </w:rPr>
        <w:t>Enumerate the various possible valid inputs and outputs that may be passed into and retrieved from the feature respectively,</w:t>
      </w:r>
    </w:p>
    <w:p w:rsidR="00D43333" w:rsidRPr="00C66192" w:rsidRDefault="00D43333" w:rsidP="002F0727">
      <w:pPr>
        <w:numPr>
          <w:ilvl w:val="0"/>
          <w:numId w:val="12"/>
        </w:numPr>
        <w:spacing w:line="276" w:lineRule="auto"/>
        <w:rPr>
          <w:color w:val="000000"/>
          <w:sz w:val="24"/>
          <w:szCs w:val="24"/>
        </w:rPr>
      </w:pPr>
      <w:r w:rsidRPr="00C66192">
        <w:rPr>
          <w:color w:val="000000"/>
          <w:sz w:val="24"/>
          <w:szCs w:val="24"/>
        </w:rPr>
        <w:t>Enumerate the various possible invalid inputs,</w:t>
      </w:r>
    </w:p>
    <w:p w:rsidR="00D43333" w:rsidRPr="00C66192" w:rsidRDefault="00D43333" w:rsidP="002F0727">
      <w:pPr>
        <w:numPr>
          <w:ilvl w:val="0"/>
          <w:numId w:val="12"/>
        </w:numPr>
        <w:spacing w:line="276" w:lineRule="auto"/>
        <w:rPr>
          <w:color w:val="000000"/>
          <w:sz w:val="24"/>
          <w:szCs w:val="24"/>
        </w:rPr>
      </w:pPr>
      <w:r w:rsidRPr="00C66192">
        <w:rPr>
          <w:color w:val="000000"/>
          <w:sz w:val="24"/>
          <w:szCs w:val="24"/>
        </w:rPr>
        <w:t>Determine which function(s) of which module(s) need to be tested to wholly test the feature,</w:t>
      </w:r>
    </w:p>
    <w:p w:rsidR="00D43333" w:rsidRPr="00C66192" w:rsidRDefault="00D43333" w:rsidP="002F0727">
      <w:pPr>
        <w:numPr>
          <w:ilvl w:val="0"/>
          <w:numId w:val="12"/>
        </w:numPr>
        <w:spacing w:line="276" w:lineRule="auto"/>
        <w:rPr>
          <w:color w:val="000000"/>
          <w:sz w:val="24"/>
          <w:szCs w:val="24"/>
        </w:rPr>
      </w:pPr>
      <w:r w:rsidRPr="00C66192">
        <w:rPr>
          <w:color w:val="000000"/>
          <w:sz w:val="24"/>
          <w:szCs w:val="24"/>
        </w:rPr>
        <w:t>Write a test case for each valid input, and verify that it produces a valid output,</w:t>
      </w:r>
    </w:p>
    <w:p w:rsidR="00D43333" w:rsidRPr="00C66192" w:rsidRDefault="00D43333" w:rsidP="002F0727">
      <w:pPr>
        <w:numPr>
          <w:ilvl w:val="0"/>
          <w:numId w:val="12"/>
        </w:numPr>
        <w:spacing w:line="276" w:lineRule="auto"/>
        <w:rPr>
          <w:color w:val="000000"/>
          <w:sz w:val="24"/>
          <w:szCs w:val="24"/>
        </w:rPr>
      </w:pPr>
      <w:r w:rsidRPr="00C66192">
        <w:rPr>
          <w:color w:val="000000"/>
          <w:sz w:val="24"/>
          <w:szCs w:val="24"/>
        </w:rPr>
        <w:t>Write a test case for each invalid input, and verify that it produces a sensible error, and</w:t>
      </w:r>
    </w:p>
    <w:p w:rsidR="00D43333" w:rsidRPr="00C66192" w:rsidRDefault="00D43333" w:rsidP="002F0727">
      <w:pPr>
        <w:numPr>
          <w:ilvl w:val="0"/>
          <w:numId w:val="12"/>
        </w:numPr>
        <w:spacing w:line="276" w:lineRule="auto"/>
        <w:rPr>
          <w:color w:val="000000"/>
          <w:sz w:val="24"/>
          <w:szCs w:val="24"/>
        </w:rPr>
      </w:pPr>
      <w:r w:rsidRPr="00C66192">
        <w:rPr>
          <w:color w:val="000000"/>
          <w:sz w:val="24"/>
          <w:szCs w:val="24"/>
        </w:rPr>
        <w:t>Document how to run the test case</w:t>
      </w:r>
    </w:p>
    <w:p w:rsidR="00E03752" w:rsidRPr="00126852" w:rsidRDefault="00753EAF" w:rsidP="002F0727">
      <w:pPr>
        <w:spacing w:line="276" w:lineRule="auto"/>
      </w:pPr>
      <w:r w:rsidRPr="00C66192">
        <w:rPr>
          <w:color w:val="000000"/>
          <w:sz w:val="24"/>
          <w:szCs w:val="24"/>
        </w:rPr>
        <w:t xml:space="preserve">In order to ease the burden on the individuals executing the test cases, efforts have been made to automate as much as possible. That being said, there are still some steps which must be taken to prepare one’s workstation to execute the tests. These are described in detail in the following sections. </w:t>
      </w:r>
    </w:p>
    <w:p w:rsidR="00126852" w:rsidRDefault="00126852" w:rsidP="00126852">
      <w:pPr>
        <w:pStyle w:val="Heading4"/>
      </w:pPr>
      <w:bookmarkStart w:id="65" w:name="_Toc12423439"/>
      <w:bookmarkStart w:id="66" w:name="_Toc94700525"/>
      <w:bookmarkStart w:id="67" w:name="_Toc126792113"/>
      <w:bookmarkStart w:id="68" w:name="_Toc26823046"/>
      <w:r>
        <w:t>Hardware preparation</w:t>
      </w:r>
      <w:bookmarkEnd w:id="65"/>
      <w:bookmarkEnd w:id="66"/>
      <w:bookmarkEnd w:id="67"/>
      <w:bookmarkEnd w:id="68"/>
    </w:p>
    <w:p w:rsidR="00DB21EB" w:rsidRPr="00C66192" w:rsidRDefault="00DB21EB" w:rsidP="002F0727">
      <w:pPr>
        <w:autoSpaceDE w:val="0"/>
        <w:autoSpaceDN w:val="0"/>
        <w:adjustRightInd w:val="0"/>
        <w:spacing w:before="0" w:beforeAutospacing="0" w:after="0" w:afterAutospacing="0" w:line="276" w:lineRule="auto"/>
        <w:jc w:val="both"/>
        <w:rPr>
          <w:color w:val="000000"/>
          <w:sz w:val="24"/>
          <w:szCs w:val="24"/>
        </w:rPr>
      </w:pPr>
      <w:r w:rsidRPr="00C66192">
        <w:rPr>
          <w:color w:val="000000"/>
          <w:sz w:val="24"/>
          <w:szCs w:val="24"/>
        </w:rPr>
        <w:t>The system has been successfully tested on the following hardware system:</w:t>
      </w:r>
    </w:p>
    <w:p w:rsidR="00DB21EB" w:rsidRPr="00C66192" w:rsidRDefault="00DB21EB" w:rsidP="002F0727">
      <w:pPr>
        <w:autoSpaceDE w:val="0"/>
        <w:autoSpaceDN w:val="0"/>
        <w:adjustRightInd w:val="0"/>
        <w:spacing w:before="0" w:beforeAutospacing="0" w:after="0" w:afterAutospacing="0" w:line="276" w:lineRule="auto"/>
        <w:jc w:val="both"/>
        <w:rPr>
          <w:color w:val="000000"/>
          <w:sz w:val="24"/>
          <w:szCs w:val="24"/>
        </w:rPr>
      </w:pPr>
    </w:p>
    <w:p w:rsidR="00DB21EB" w:rsidRPr="00C66192" w:rsidRDefault="00DB21EB" w:rsidP="002F0727">
      <w:pPr>
        <w:numPr>
          <w:ilvl w:val="0"/>
          <w:numId w:val="13"/>
        </w:numPr>
        <w:autoSpaceDE w:val="0"/>
        <w:autoSpaceDN w:val="0"/>
        <w:adjustRightInd w:val="0"/>
        <w:spacing w:before="0" w:beforeAutospacing="0" w:after="0" w:afterAutospacing="0" w:line="276" w:lineRule="auto"/>
        <w:jc w:val="both"/>
        <w:rPr>
          <w:color w:val="000000"/>
          <w:sz w:val="24"/>
          <w:szCs w:val="24"/>
        </w:rPr>
      </w:pPr>
      <w:r w:rsidRPr="00C66192">
        <w:rPr>
          <w:color w:val="000000"/>
          <w:sz w:val="24"/>
          <w:szCs w:val="24"/>
        </w:rPr>
        <w:t>MacBook Pro (15-inch, 2016)</w:t>
      </w:r>
    </w:p>
    <w:p w:rsidR="00DB21EB" w:rsidRPr="00C66192" w:rsidRDefault="00DB21EB" w:rsidP="002F0727">
      <w:pPr>
        <w:numPr>
          <w:ilvl w:val="0"/>
          <w:numId w:val="13"/>
        </w:numPr>
        <w:autoSpaceDE w:val="0"/>
        <w:autoSpaceDN w:val="0"/>
        <w:adjustRightInd w:val="0"/>
        <w:spacing w:before="0" w:beforeAutospacing="0" w:after="0" w:afterAutospacing="0" w:line="276" w:lineRule="auto"/>
        <w:jc w:val="both"/>
        <w:rPr>
          <w:color w:val="000000"/>
          <w:sz w:val="24"/>
          <w:szCs w:val="24"/>
        </w:rPr>
      </w:pPr>
      <w:r w:rsidRPr="00C66192">
        <w:rPr>
          <w:color w:val="000000"/>
          <w:sz w:val="24"/>
          <w:szCs w:val="24"/>
        </w:rPr>
        <w:t>Processor: 2.9 GHz Intel Core i7</w:t>
      </w:r>
    </w:p>
    <w:p w:rsidR="00BB1B21" w:rsidRPr="00C66192" w:rsidRDefault="00DB21EB" w:rsidP="002F0727">
      <w:pPr>
        <w:numPr>
          <w:ilvl w:val="0"/>
          <w:numId w:val="13"/>
        </w:numPr>
        <w:autoSpaceDE w:val="0"/>
        <w:autoSpaceDN w:val="0"/>
        <w:adjustRightInd w:val="0"/>
        <w:spacing w:before="0" w:beforeAutospacing="0" w:after="0" w:afterAutospacing="0" w:line="276" w:lineRule="auto"/>
        <w:jc w:val="both"/>
        <w:rPr>
          <w:color w:val="000000"/>
          <w:sz w:val="24"/>
          <w:szCs w:val="24"/>
        </w:rPr>
      </w:pPr>
      <w:r w:rsidRPr="00C66192">
        <w:rPr>
          <w:color w:val="000000"/>
          <w:sz w:val="24"/>
          <w:szCs w:val="24"/>
        </w:rPr>
        <w:t>Memory: 16 GB 2133 MHz LPDDR3</w:t>
      </w:r>
    </w:p>
    <w:p w:rsidR="00BB1B21" w:rsidRPr="00C836DA" w:rsidRDefault="00BB1B21" w:rsidP="002F0727">
      <w:pPr>
        <w:numPr>
          <w:ilvl w:val="0"/>
          <w:numId w:val="13"/>
        </w:numPr>
        <w:autoSpaceDE w:val="0"/>
        <w:autoSpaceDN w:val="0"/>
        <w:adjustRightInd w:val="0"/>
        <w:spacing w:before="0" w:beforeAutospacing="0" w:after="0" w:afterAutospacing="0" w:line="276" w:lineRule="auto"/>
        <w:jc w:val="both"/>
        <w:rPr>
          <w:color w:val="000000"/>
          <w:sz w:val="24"/>
          <w:szCs w:val="24"/>
        </w:rPr>
      </w:pPr>
      <w:r w:rsidRPr="00C66192">
        <w:rPr>
          <w:color w:val="000000"/>
          <w:sz w:val="24"/>
          <w:szCs w:val="24"/>
        </w:rPr>
        <w:lastRenderedPageBreak/>
        <w:t>WiFi and/or ethernet connection</w:t>
      </w:r>
    </w:p>
    <w:p w:rsidR="00126852" w:rsidRPr="00E03752" w:rsidRDefault="00BB1B21" w:rsidP="002F0727">
      <w:pPr>
        <w:spacing w:line="276" w:lineRule="auto"/>
        <w:rPr>
          <w:b/>
          <w:bCs/>
        </w:rPr>
      </w:pPr>
      <w:r w:rsidRPr="00C66192">
        <w:rPr>
          <w:color w:val="000000"/>
          <w:sz w:val="24"/>
          <w:szCs w:val="24"/>
        </w:rPr>
        <w:t>However, systems with lower hardware specifications are expected to perform sufficiently as well. Additionally, the system is expected to work on MacOS, Linux, and Windows operating systems.</w:t>
      </w:r>
    </w:p>
    <w:p w:rsidR="00126852" w:rsidRDefault="00126852" w:rsidP="00126852">
      <w:pPr>
        <w:pStyle w:val="Heading4"/>
      </w:pPr>
      <w:bookmarkStart w:id="69" w:name="_Toc12423440"/>
      <w:bookmarkStart w:id="70" w:name="_Toc94700526"/>
      <w:bookmarkStart w:id="71" w:name="_Toc126792114"/>
      <w:bookmarkStart w:id="72" w:name="_Toc26823047"/>
      <w:r>
        <w:t>Software preparation</w:t>
      </w:r>
      <w:bookmarkEnd w:id="69"/>
      <w:bookmarkEnd w:id="70"/>
      <w:bookmarkEnd w:id="71"/>
      <w:bookmarkEnd w:id="72"/>
      <w:r>
        <w:t xml:space="preserve"> </w:t>
      </w:r>
      <w:r w:rsidR="00A96F36">
        <w:br/>
      </w:r>
    </w:p>
    <w:p w:rsidR="00126852" w:rsidRDefault="00CD3509" w:rsidP="00CD3509">
      <w:pPr>
        <w:pStyle w:val="Heading5"/>
      </w:pPr>
      <w:r>
        <w:t>Backend module</w:t>
      </w:r>
    </w:p>
    <w:p w:rsidR="00CD3509" w:rsidRDefault="00C13A79" w:rsidP="002F0727">
      <w:pPr>
        <w:spacing w:line="276" w:lineRule="auto"/>
        <w:rPr>
          <w:sz w:val="24"/>
          <w:szCs w:val="24"/>
        </w:rPr>
      </w:pPr>
      <w:r>
        <w:rPr>
          <w:sz w:val="24"/>
          <w:szCs w:val="24"/>
        </w:rPr>
        <w:t>The backend component of the application is implemented as a Django web server. The following software packages need to be downloaded:</w:t>
      </w:r>
    </w:p>
    <w:p w:rsidR="00C13A79" w:rsidRDefault="00C13A79" w:rsidP="002F0727">
      <w:pPr>
        <w:numPr>
          <w:ilvl w:val="0"/>
          <w:numId w:val="14"/>
        </w:numPr>
        <w:spacing w:line="276" w:lineRule="auto"/>
        <w:rPr>
          <w:sz w:val="24"/>
          <w:szCs w:val="24"/>
        </w:rPr>
      </w:pPr>
      <w:r>
        <w:rPr>
          <w:sz w:val="24"/>
          <w:szCs w:val="24"/>
        </w:rPr>
        <w:t>Python 3.7</w:t>
      </w:r>
      <w:r w:rsidR="003051EB">
        <w:rPr>
          <w:sz w:val="24"/>
          <w:szCs w:val="24"/>
        </w:rPr>
        <w:t>, and</w:t>
      </w:r>
    </w:p>
    <w:p w:rsidR="00C13A79" w:rsidRDefault="00C13A79" w:rsidP="002F0727">
      <w:pPr>
        <w:numPr>
          <w:ilvl w:val="0"/>
          <w:numId w:val="14"/>
        </w:numPr>
        <w:spacing w:line="276" w:lineRule="auto"/>
        <w:rPr>
          <w:sz w:val="24"/>
          <w:szCs w:val="24"/>
        </w:rPr>
      </w:pPr>
      <w:r>
        <w:rPr>
          <w:sz w:val="24"/>
          <w:szCs w:val="24"/>
        </w:rPr>
        <w:t>Pip</w:t>
      </w:r>
    </w:p>
    <w:p w:rsidR="00C13A79" w:rsidRDefault="00C13A79" w:rsidP="002F0727">
      <w:pPr>
        <w:spacing w:line="276" w:lineRule="auto"/>
        <w:rPr>
          <w:sz w:val="24"/>
          <w:szCs w:val="24"/>
        </w:rPr>
      </w:pPr>
      <w:r>
        <w:rPr>
          <w:sz w:val="24"/>
          <w:szCs w:val="24"/>
        </w:rPr>
        <w:t>Once both packages have been downloaded, a new Python virtual environment needs to be created:</w:t>
      </w:r>
    </w:p>
    <w:bookmarkStart w:id="73" w:name="_MON_1637338782"/>
    <w:bookmarkEnd w:id="73"/>
    <w:p w:rsidR="00C13A79" w:rsidRDefault="00102D4E" w:rsidP="002F0727">
      <w:pPr>
        <w:spacing w:line="276" w:lineRule="auto"/>
        <w:rPr>
          <w:sz w:val="24"/>
          <w:szCs w:val="24"/>
        </w:rPr>
      </w:pPr>
      <w:ins w:id="74" w:author="kevin.grimes.work@gmail.com" w:date="2019-12-08T19:34:00Z">
        <w:r w:rsidRPr="00102D4E">
          <w:rPr>
            <w:noProof/>
            <w:sz w:val="24"/>
            <w:szCs w:val="24"/>
          </w:rPr>
          <w:object w:dxaOrig="93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9.05pt;height:37.8pt;mso-width-percent:0;mso-height-percent:0;mso-width-percent:0;mso-height-percent:0" o:ole="">
              <v:imagedata r:id="rId14" o:title=""/>
            </v:shape>
            <o:OLEObject Type="Embed" ProgID="Word.Document.8" ShapeID="_x0000_i1028" DrawAspect="Content" ObjectID="_1637436997" r:id="rId15">
              <o:FieldCodes>\s</o:FieldCodes>
            </o:OLEObject>
          </w:object>
        </w:r>
      </w:ins>
      <w:r w:rsidR="00C13A79">
        <w:rPr>
          <w:sz w:val="24"/>
          <w:szCs w:val="24"/>
        </w:rPr>
        <w:br/>
        <w:t xml:space="preserve">Next, install all of the Python requirements from the </w:t>
      </w:r>
      <w:r w:rsidR="00C13A79" w:rsidRPr="002F0727">
        <w:rPr>
          <w:rFonts w:ascii="Menlo" w:hAnsi="Menlo" w:cs="Menlo"/>
          <w:sz w:val="22"/>
          <w:szCs w:val="22"/>
        </w:rPr>
        <w:t>requirements.txt</w:t>
      </w:r>
      <w:r w:rsidR="00C13A79">
        <w:rPr>
          <w:sz w:val="24"/>
          <w:szCs w:val="24"/>
        </w:rPr>
        <w:t xml:space="preserve"> file:</w:t>
      </w:r>
      <w:r w:rsidR="00C13A79">
        <w:rPr>
          <w:sz w:val="24"/>
          <w:szCs w:val="24"/>
        </w:rPr>
        <w:br/>
      </w:r>
      <w:r w:rsidR="00C13A79">
        <w:rPr>
          <w:sz w:val="24"/>
          <w:szCs w:val="24"/>
        </w:rPr>
        <w:br/>
      </w:r>
      <w:ins w:id="75" w:author="kevin.grimes.work@gmail.com" w:date="2019-12-08T19:35:00Z">
        <w:r w:rsidRPr="00102D4E">
          <w:rPr>
            <w:noProof/>
            <w:sz w:val="24"/>
            <w:szCs w:val="24"/>
          </w:rPr>
          <w:object w:dxaOrig="9360" w:dyaOrig="260">
            <v:shape id="_x0000_i1027" type="#_x0000_t75" alt="" style="width:469.05pt;height:12.85pt;mso-width-percent:0;mso-height-percent:0;mso-width-percent:0;mso-height-percent:0" o:ole="">
              <v:imagedata r:id="rId16" o:title=""/>
            </v:shape>
            <o:OLEObject Type="Embed" ProgID="Word.Document.8" ShapeID="_x0000_i1027" DrawAspect="Content" ObjectID="_1637436998" r:id="rId17">
              <o:FieldCodes>\s</o:FieldCodes>
            </o:OLEObject>
          </w:object>
        </w:r>
      </w:ins>
      <w:r w:rsidR="00C13A79">
        <w:rPr>
          <w:sz w:val="24"/>
          <w:szCs w:val="24"/>
        </w:rPr>
        <w:br/>
        <w:t>Your environment is now ready to begin testing the backend module. Note that the Django server itself does not need to be running in order to perform these backend tests. Additionally, ensure that you are within the virtual environment you created when you run the following tests: failing to do so may result in some unexpected “module not found” errors.</w:t>
      </w:r>
    </w:p>
    <w:p w:rsidR="00C13A79" w:rsidRDefault="00C13A79" w:rsidP="00C13A79">
      <w:pPr>
        <w:pStyle w:val="Heading5"/>
      </w:pPr>
      <w:r>
        <w:t>Frontend module</w:t>
      </w:r>
    </w:p>
    <w:p w:rsidR="00C13A79" w:rsidRDefault="00DF1837" w:rsidP="002F0727">
      <w:pPr>
        <w:spacing w:line="276" w:lineRule="auto"/>
        <w:rPr>
          <w:sz w:val="24"/>
          <w:szCs w:val="24"/>
        </w:rPr>
      </w:pPr>
      <w:r>
        <w:rPr>
          <w:sz w:val="24"/>
          <w:szCs w:val="24"/>
        </w:rPr>
        <w:t>The frontend component of the application is implemented as a React web application. The following software packages need to be downloaded:</w:t>
      </w:r>
    </w:p>
    <w:p w:rsidR="00DF1837" w:rsidRDefault="00DF1837" w:rsidP="002F0727">
      <w:pPr>
        <w:numPr>
          <w:ilvl w:val="0"/>
          <w:numId w:val="15"/>
        </w:numPr>
        <w:spacing w:line="276" w:lineRule="auto"/>
        <w:rPr>
          <w:sz w:val="24"/>
          <w:szCs w:val="24"/>
        </w:rPr>
      </w:pPr>
      <w:r>
        <w:rPr>
          <w:sz w:val="24"/>
          <w:szCs w:val="24"/>
        </w:rPr>
        <w:t>Google Chrome version 78.*</w:t>
      </w:r>
      <w:r w:rsidR="003051EB">
        <w:rPr>
          <w:sz w:val="24"/>
          <w:szCs w:val="24"/>
        </w:rPr>
        <w:t>,</w:t>
      </w:r>
    </w:p>
    <w:p w:rsidR="00DF1837" w:rsidRDefault="00DF1837" w:rsidP="002F0727">
      <w:pPr>
        <w:numPr>
          <w:ilvl w:val="0"/>
          <w:numId w:val="15"/>
        </w:numPr>
        <w:spacing w:line="276" w:lineRule="auto"/>
        <w:rPr>
          <w:sz w:val="24"/>
          <w:szCs w:val="24"/>
        </w:rPr>
      </w:pPr>
      <w:r>
        <w:rPr>
          <w:sz w:val="24"/>
          <w:szCs w:val="24"/>
        </w:rPr>
        <w:t>node version 13.2.0</w:t>
      </w:r>
      <w:r w:rsidR="003051EB">
        <w:rPr>
          <w:sz w:val="24"/>
          <w:szCs w:val="24"/>
        </w:rPr>
        <w:t>, and</w:t>
      </w:r>
    </w:p>
    <w:p w:rsidR="00DF1837" w:rsidRDefault="00DF1837" w:rsidP="002F0727">
      <w:pPr>
        <w:numPr>
          <w:ilvl w:val="0"/>
          <w:numId w:val="15"/>
        </w:numPr>
        <w:spacing w:line="276" w:lineRule="auto"/>
        <w:rPr>
          <w:sz w:val="24"/>
          <w:szCs w:val="24"/>
        </w:rPr>
      </w:pPr>
      <w:r>
        <w:rPr>
          <w:sz w:val="24"/>
          <w:szCs w:val="24"/>
        </w:rPr>
        <w:t>npm version 6.13.1</w:t>
      </w:r>
    </w:p>
    <w:p w:rsidR="009A3FA2" w:rsidRDefault="009A3FA2" w:rsidP="002F0727">
      <w:pPr>
        <w:spacing w:line="276" w:lineRule="auto"/>
        <w:rPr>
          <w:sz w:val="24"/>
          <w:szCs w:val="24"/>
        </w:rPr>
      </w:pPr>
      <w:r>
        <w:rPr>
          <w:sz w:val="24"/>
          <w:szCs w:val="24"/>
        </w:rPr>
        <w:lastRenderedPageBreak/>
        <w:t xml:space="preserve">Once these packages have been downloaded and installed, navigate to the </w:t>
      </w:r>
      <w:r w:rsidRPr="002F0727">
        <w:rPr>
          <w:rFonts w:ascii="Menlo" w:hAnsi="Menlo" w:cs="Menlo"/>
          <w:sz w:val="22"/>
          <w:szCs w:val="22"/>
        </w:rPr>
        <w:t>frontend/FP_Frontend</w:t>
      </w:r>
      <w:r>
        <w:rPr>
          <w:sz w:val="24"/>
          <w:szCs w:val="24"/>
        </w:rPr>
        <w:t xml:space="preserve"> subdirectory of the project, and run the following to install all additional software packages:</w:t>
      </w:r>
    </w:p>
    <w:p w:rsidR="008A1105" w:rsidRDefault="00102D4E" w:rsidP="002F0727">
      <w:pPr>
        <w:spacing w:line="276" w:lineRule="auto"/>
        <w:rPr>
          <w:sz w:val="24"/>
          <w:szCs w:val="24"/>
        </w:rPr>
      </w:pPr>
      <w:ins w:id="76" w:author="kevin.grimes.work@gmail.com" w:date="2019-12-08T19:42:00Z">
        <w:r w:rsidRPr="00102D4E">
          <w:rPr>
            <w:noProof/>
            <w:sz w:val="24"/>
            <w:szCs w:val="24"/>
          </w:rPr>
          <w:object w:dxaOrig="9360" w:dyaOrig="260">
            <v:shape id="_x0000_i1026" type="#_x0000_t75" alt="" style="width:469.05pt;height:12.85pt;mso-width-percent:0;mso-height-percent:0;mso-width-percent:0;mso-height-percent:0" o:ole="">
              <v:imagedata r:id="rId18" o:title=""/>
            </v:shape>
            <o:OLEObject Type="Embed" ProgID="Word.Document.8" ShapeID="_x0000_i1026" DrawAspect="Content" ObjectID="_1637436999" r:id="rId19">
              <o:FieldCodes>\s</o:FieldCodes>
            </o:OLEObject>
          </w:object>
        </w:r>
      </w:ins>
      <w:r w:rsidR="008A1105">
        <w:rPr>
          <w:sz w:val="24"/>
          <w:szCs w:val="24"/>
        </w:rPr>
        <w:br/>
        <w:t>Your environment is now ready to begin testing the frontend module of the application.</w:t>
      </w:r>
    </w:p>
    <w:p w:rsidR="00E83178" w:rsidRDefault="00E83178" w:rsidP="00E83178">
      <w:pPr>
        <w:pStyle w:val="Heading5"/>
      </w:pPr>
      <w:r>
        <w:t>Integration of frontend and backend modules</w:t>
      </w:r>
    </w:p>
    <w:p w:rsidR="00E83178" w:rsidRDefault="00E83178" w:rsidP="002F0727">
      <w:pPr>
        <w:spacing w:line="276" w:lineRule="auto"/>
        <w:rPr>
          <w:sz w:val="24"/>
          <w:szCs w:val="24"/>
        </w:rPr>
      </w:pPr>
      <w:r w:rsidRPr="002F0727">
        <w:rPr>
          <w:sz w:val="24"/>
          <w:szCs w:val="24"/>
        </w:rPr>
        <w:t>Assuming that both the backend and the frontend are running on a web server,</w:t>
      </w:r>
      <w:r>
        <w:rPr>
          <w:sz w:val="24"/>
          <w:szCs w:val="24"/>
        </w:rPr>
        <w:t xml:space="preserve"> the integration between the two can be achieved. The following packages are required:</w:t>
      </w:r>
    </w:p>
    <w:p w:rsidR="00E83178" w:rsidRDefault="00E83178" w:rsidP="002F0727">
      <w:pPr>
        <w:numPr>
          <w:ilvl w:val="0"/>
          <w:numId w:val="16"/>
        </w:numPr>
        <w:spacing w:line="276" w:lineRule="auto"/>
        <w:rPr>
          <w:sz w:val="24"/>
          <w:szCs w:val="24"/>
        </w:rPr>
      </w:pPr>
      <w:r>
        <w:rPr>
          <w:sz w:val="24"/>
          <w:szCs w:val="24"/>
        </w:rPr>
        <w:t>Google Chrome version 78.*</w:t>
      </w:r>
      <w:r w:rsidR="00D8408A">
        <w:rPr>
          <w:sz w:val="24"/>
          <w:szCs w:val="24"/>
        </w:rPr>
        <w:t>, and</w:t>
      </w:r>
    </w:p>
    <w:p w:rsidR="00E83178" w:rsidRDefault="00E83178" w:rsidP="002F0727">
      <w:pPr>
        <w:numPr>
          <w:ilvl w:val="0"/>
          <w:numId w:val="16"/>
        </w:numPr>
        <w:spacing w:line="276" w:lineRule="auto"/>
        <w:rPr>
          <w:sz w:val="24"/>
          <w:szCs w:val="24"/>
        </w:rPr>
      </w:pPr>
      <w:r>
        <w:rPr>
          <w:sz w:val="24"/>
          <w:szCs w:val="24"/>
        </w:rPr>
        <w:t>Postman version 7.13.0</w:t>
      </w:r>
    </w:p>
    <w:p w:rsidR="001963C1" w:rsidRPr="002F0727" w:rsidRDefault="001963C1" w:rsidP="002F0727">
      <w:pPr>
        <w:spacing w:line="276" w:lineRule="auto"/>
        <w:rPr>
          <w:sz w:val="24"/>
          <w:szCs w:val="24"/>
        </w:rPr>
      </w:pPr>
      <w:r>
        <w:rPr>
          <w:sz w:val="24"/>
          <w:szCs w:val="24"/>
        </w:rPr>
        <w:t>Once downloaded and installed, the environment is ready to begin testing the integration between the frontend and backend modules of the application.</w:t>
      </w:r>
    </w:p>
    <w:p w:rsidR="00B54644" w:rsidRDefault="00B54644" w:rsidP="00B54644">
      <w:pPr>
        <w:pStyle w:val="Heading4"/>
      </w:pPr>
      <w:bookmarkStart w:id="77" w:name="_Toc126792116"/>
      <w:bookmarkStart w:id="78" w:name="_Toc26823048"/>
      <w:r>
        <w:t>Other pre-test preparations</w:t>
      </w:r>
      <w:bookmarkEnd w:id="77"/>
      <w:bookmarkEnd w:id="78"/>
      <w:r>
        <w:t xml:space="preserve"> </w:t>
      </w:r>
    </w:p>
    <w:p w:rsidR="00A407D7" w:rsidRPr="00C66192" w:rsidRDefault="001963C1" w:rsidP="002F0727">
      <w:pPr>
        <w:autoSpaceDE w:val="0"/>
        <w:autoSpaceDN w:val="0"/>
        <w:adjustRightInd w:val="0"/>
        <w:spacing w:line="276" w:lineRule="auto"/>
        <w:jc w:val="both"/>
        <w:rPr>
          <w:color w:val="000000"/>
          <w:sz w:val="24"/>
          <w:szCs w:val="24"/>
        </w:rPr>
      </w:pPr>
      <w:r w:rsidRPr="00C66192">
        <w:rPr>
          <w:color w:val="000000"/>
          <w:sz w:val="24"/>
          <w:szCs w:val="24"/>
        </w:rPr>
        <w:t>Procedures for starting and linking the frontend and backend modules of the application are described in detail in the User Guide document for the application and is not covered here.</w:t>
      </w:r>
      <w:r w:rsidR="00144BD7" w:rsidRPr="00C66192">
        <w:rPr>
          <w:color w:val="000000"/>
          <w:sz w:val="24"/>
          <w:szCs w:val="24"/>
        </w:rPr>
        <w:t xml:space="preserve"> </w:t>
      </w:r>
      <w:r w:rsidRPr="00C66192">
        <w:rPr>
          <w:color w:val="000000"/>
          <w:sz w:val="24"/>
          <w:szCs w:val="24"/>
        </w:rPr>
        <w:t>Test data for testing the backend component is included with the application</w:t>
      </w:r>
      <w:r w:rsidR="00144BD7" w:rsidRPr="00C66192">
        <w:rPr>
          <w:color w:val="000000"/>
          <w:sz w:val="24"/>
          <w:szCs w:val="24"/>
        </w:rPr>
        <w:t>, and plugging in new data sets is also covered in the User Guide.</w:t>
      </w:r>
    </w:p>
    <w:p w:rsidR="001963C1" w:rsidRPr="00C66192" w:rsidRDefault="00144BD7" w:rsidP="002F0727">
      <w:pPr>
        <w:autoSpaceDE w:val="0"/>
        <w:autoSpaceDN w:val="0"/>
        <w:adjustRightInd w:val="0"/>
        <w:spacing w:line="276" w:lineRule="auto"/>
        <w:jc w:val="both"/>
        <w:rPr>
          <w:color w:val="000000"/>
          <w:sz w:val="24"/>
          <w:szCs w:val="24"/>
        </w:rPr>
      </w:pPr>
      <w:r w:rsidRPr="00C66192">
        <w:rPr>
          <w:color w:val="000000"/>
          <w:sz w:val="24"/>
          <w:szCs w:val="24"/>
        </w:rPr>
        <w:t>Finally, also included with the code is a Postman Collection, which may be imported into your local copy of the Postman API testing application.</w:t>
      </w:r>
    </w:p>
    <w:p w:rsidR="00144BD7" w:rsidRPr="00C66192" w:rsidRDefault="00144BD7" w:rsidP="002F0727">
      <w:pPr>
        <w:autoSpaceDE w:val="0"/>
        <w:autoSpaceDN w:val="0"/>
        <w:adjustRightInd w:val="0"/>
        <w:spacing w:line="276" w:lineRule="auto"/>
        <w:jc w:val="both"/>
        <w:rPr>
          <w:color w:val="000000"/>
          <w:sz w:val="24"/>
          <w:szCs w:val="24"/>
        </w:rPr>
      </w:pPr>
      <w:r w:rsidRPr="00C66192">
        <w:rPr>
          <w:color w:val="000000"/>
          <w:sz w:val="24"/>
          <w:szCs w:val="24"/>
        </w:rPr>
        <w:t>To import the Postman collection, first open the Postman application and bring it to the forefront. Next, navigate to the “File” drop down menu, and click “Import…”.</w:t>
      </w:r>
    </w:p>
    <w:p w:rsidR="009462DB" w:rsidRDefault="00102D4E" w:rsidP="00B61AE2">
      <w:pPr>
        <w:keepNext/>
        <w:autoSpaceDE w:val="0"/>
        <w:autoSpaceDN w:val="0"/>
        <w:adjustRightInd w:val="0"/>
        <w:jc w:val="both"/>
      </w:pPr>
      <w:ins w:id="79" w:author="kevin.grimes.work@gmail.com" w:date="2019-12-08T19:53:00Z">
        <w:r w:rsidRPr="00102D4E">
          <w:rPr>
            <w:noProof/>
            <w:color w:val="000000"/>
            <w:sz w:val="24"/>
            <w:szCs w:val="24"/>
          </w:rPr>
          <w:lastRenderedPageBreak/>
          <w:pict>
            <v:shape id="Picture 11" o:spid="_x0000_i1025" type="#_x0000_t75" alt="" style="width:6in;height:183.9pt;visibility:visible;mso-width-percent:0;mso-height-percent:0;mso-width-percent:0;mso-height-percent:0">
              <v:imagedata r:id="rId20" o:title=""/>
            </v:shape>
          </w:pict>
        </w:r>
      </w:ins>
    </w:p>
    <w:p w:rsidR="00144BD7" w:rsidRPr="002F0727" w:rsidRDefault="009462DB" w:rsidP="002F0727">
      <w:pPr>
        <w:pStyle w:val="Caption"/>
        <w:jc w:val="center"/>
        <w:rPr>
          <w:sz w:val="24"/>
          <w:szCs w:val="24"/>
        </w:rPr>
      </w:pPr>
      <w:bookmarkStart w:id="80" w:name="_Toc26819204"/>
      <w:r w:rsidRPr="002F0727">
        <w:rPr>
          <w:sz w:val="24"/>
          <w:szCs w:val="24"/>
        </w:rPr>
        <w:t xml:space="preserve">Figure </w:t>
      </w:r>
      <w:r w:rsidRPr="002F0727">
        <w:rPr>
          <w:sz w:val="24"/>
          <w:szCs w:val="24"/>
        </w:rPr>
        <w:fldChar w:fldCharType="begin"/>
      </w:r>
      <w:r w:rsidRPr="002F0727">
        <w:rPr>
          <w:sz w:val="24"/>
          <w:szCs w:val="24"/>
        </w:rPr>
        <w:instrText xml:space="preserve"> SEQ Figure \* ARABIC </w:instrText>
      </w:r>
      <w:r w:rsidRPr="002F0727">
        <w:rPr>
          <w:sz w:val="24"/>
          <w:szCs w:val="24"/>
        </w:rPr>
        <w:fldChar w:fldCharType="separate"/>
      </w:r>
      <w:r w:rsidR="00353B86">
        <w:rPr>
          <w:noProof/>
          <w:sz w:val="24"/>
          <w:szCs w:val="24"/>
        </w:rPr>
        <w:t>1</w:t>
      </w:r>
      <w:r w:rsidRPr="002F0727">
        <w:rPr>
          <w:sz w:val="24"/>
          <w:szCs w:val="24"/>
        </w:rPr>
        <w:fldChar w:fldCharType="end"/>
      </w:r>
      <w:r w:rsidRPr="002F0727">
        <w:rPr>
          <w:sz w:val="24"/>
          <w:szCs w:val="24"/>
        </w:rPr>
        <w:t>: Inserting a new Collection into Postman.</w:t>
      </w:r>
      <w:bookmarkStart w:id="81" w:name="_Toc126792115"/>
      <w:bookmarkEnd w:id="80"/>
    </w:p>
    <w:p w:rsidR="00144BD7" w:rsidRDefault="00144BD7" w:rsidP="002F0727">
      <w:pPr>
        <w:spacing w:line="276" w:lineRule="auto"/>
        <w:rPr>
          <w:sz w:val="24"/>
          <w:szCs w:val="24"/>
        </w:rPr>
      </w:pPr>
      <w:r w:rsidRPr="002F0727">
        <w:rPr>
          <w:sz w:val="24"/>
          <w:szCs w:val="24"/>
        </w:rPr>
        <w:t>Next</w:t>
      </w:r>
      <w:r>
        <w:rPr>
          <w:sz w:val="24"/>
          <w:szCs w:val="24"/>
        </w:rPr>
        <w:t xml:space="preserve">, select the collection </w:t>
      </w:r>
      <w:r w:rsidRPr="002F0727">
        <w:rPr>
          <w:rFonts w:ascii="Menlo" w:hAnsi="Menlo" w:cs="Menlo"/>
          <w:sz w:val="22"/>
          <w:szCs w:val="22"/>
        </w:rPr>
        <w:t>Field Progress.postman_collection.json</w:t>
      </w:r>
      <w:r>
        <w:rPr>
          <w:sz w:val="24"/>
          <w:szCs w:val="24"/>
        </w:rPr>
        <w:t xml:space="preserve"> from wherever you downloaded the application code, and open it.</w:t>
      </w:r>
    </w:p>
    <w:p w:rsidR="00144BD7" w:rsidRPr="002F0727" w:rsidRDefault="00144BD7" w:rsidP="002F0727">
      <w:pPr>
        <w:spacing w:line="276" w:lineRule="auto"/>
        <w:rPr>
          <w:sz w:val="24"/>
          <w:szCs w:val="24"/>
        </w:rPr>
      </w:pPr>
      <w:r>
        <w:rPr>
          <w:sz w:val="24"/>
          <w:szCs w:val="24"/>
        </w:rPr>
        <w:t xml:space="preserve">You should see a new </w:t>
      </w:r>
      <w:r w:rsidR="00180BCC">
        <w:rPr>
          <w:sz w:val="24"/>
          <w:szCs w:val="24"/>
        </w:rPr>
        <w:t>Collection appear in the left of the Postman interface called “Field Progress.”</w:t>
      </w:r>
    </w:p>
    <w:p w:rsidR="00126852" w:rsidRDefault="00126852" w:rsidP="00126852">
      <w:pPr>
        <w:pStyle w:val="Heading4"/>
      </w:pPr>
      <w:bookmarkStart w:id="82" w:name="_Toc26823049"/>
      <w:r>
        <w:t>Requirements Tr</w:t>
      </w:r>
      <w:r w:rsidR="00E03752">
        <w:t>aceabili</w:t>
      </w:r>
      <w:r>
        <w:t>ty</w:t>
      </w:r>
      <w:bookmarkEnd w:id="81"/>
      <w:bookmarkEnd w:id="82"/>
    </w:p>
    <w:p w:rsidR="006665A1" w:rsidRPr="002F0727" w:rsidRDefault="006665A1" w:rsidP="002F0727">
      <w:pPr>
        <w:pStyle w:val="Caption"/>
        <w:keepNext/>
        <w:jc w:val="center"/>
        <w:rPr>
          <w:sz w:val="24"/>
          <w:szCs w:val="24"/>
        </w:rPr>
      </w:pPr>
      <w:bookmarkStart w:id="83" w:name="_Toc26822850"/>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1</w:t>
      </w:r>
      <w:r w:rsidRPr="002F0727">
        <w:rPr>
          <w:sz w:val="24"/>
          <w:szCs w:val="24"/>
        </w:rPr>
        <w:fldChar w:fldCharType="end"/>
      </w:r>
      <w:r w:rsidR="00DF7987" w:rsidRPr="002F0727">
        <w:rPr>
          <w:sz w:val="24"/>
          <w:szCs w:val="24"/>
        </w:rPr>
        <w:t>: Requirements Verification Matrix</w:t>
      </w:r>
      <w:bookmarkEnd w:id="8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2520"/>
        <w:gridCol w:w="2358"/>
      </w:tblGrid>
      <w:tr w:rsidR="00AD16B5" w:rsidTr="002F0727">
        <w:tc>
          <w:tcPr>
            <w:tcW w:w="3978" w:type="dxa"/>
            <w:shd w:val="clear" w:color="auto" w:fill="auto"/>
          </w:tcPr>
          <w:p w:rsidR="00AD16B5" w:rsidRPr="00C836DA" w:rsidRDefault="00AD16B5" w:rsidP="00C66192">
            <w:pPr>
              <w:autoSpaceDE w:val="0"/>
              <w:autoSpaceDN w:val="0"/>
              <w:adjustRightInd w:val="0"/>
              <w:jc w:val="both"/>
              <w:rPr>
                <w:b/>
                <w:bCs/>
                <w:sz w:val="24"/>
                <w:szCs w:val="24"/>
              </w:rPr>
            </w:pPr>
            <w:r w:rsidRPr="00C836DA">
              <w:rPr>
                <w:b/>
                <w:bCs/>
                <w:sz w:val="24"/>
                <w:szCs w:val="24"/>
              </w:rPr>
              <w:t>Requirement ID</w:t>
            </w:r>
          </w:p>
        </w:tc>
        <w:tc>
          <w:tcPr>
            <w:tcW w:w="2520" w:type="dxa"/>
            <w:shd w:val="clear" w:color="auto" w:fill="auto"/>
          </w:tcPr>
          <w:p w:rsidR="00AD16B5" w:rsidRPr="00997809" w:rsidRDefault="00AD16B5" w:rsidP="00C66192">
            <w:pPr>
              <w:autoSpaceDE w:val="0"/>
              <w:autoSpaceDN w:val="0"/>
              <w:adjustRightInd w:val="0"/>
              <w:jc w:val="both"/>
              <w:rPr>
                <w:b/>
                <w:bCs/>
                <w:sz w:val="24"/>
                <w:szCs w:val="24"/>
              </w:rPr>
            </w:pPr>
            <w:r w:rsidRPr="0080437E">
              <w:rPr>
                <w:b/>
                <w:bCs/>
                <w:sz w:val="24"/>
                <w:szCs w:val="24"/>
              </w:rPr>
              <w:t>Veri</w:t>
            </w:r>
            <w:r w:rsidRPr="00450BAA">
              <w:rPr>
                <w:b/>
                <w:bCs/>
                <w:sz w:val="24"/>
                <w:szCs w:val="24"/>
              </w:rPr>
              <w:t>fication Type</w:t>
            </w:r>
          </w:p>
        </w:tc>
        <w:tc>
          <w:tcPr>
            <w:tcW w:w="2358" w:type="dxa"/>
            <w:shd w:val="clear" w:color="auto" w:fill="auto"/>
          </w:tcPr>
          <w:p w:rsidR="00AD16B5" w:rsidRPr="00DC392B" w:rsidRDefault="00AD16B5" w:rsidP="00C66192">
            <w:pPr>
              <w:autoSpaceDE w:val="0"/>
              <w:autoSpaceDN w:val="0"/>
              <w:adjustRightInd w:val="0"/>
              <w:jc w:val="both"/>
              <w:rPr>
                <w:b/>
                <w:bCs/>
                <w:sz w:val="24"/>
                <w:szCs w:val="24"/>
              </w:rPr>
            </w:pPr>
            <w:r w:rsidRPr="00644CE3">
              <w:rPr>
                <w:b/>
                <w:bCs/>
                <w:sz w:val="24"/>
                <w:szCs w:val="24"/>
              </w:rPr>
              <w:t>Test Case ID</w:t>
            </w:r>
          </w:p>
        </w:tc>
      </w:tr>
      <w:tr w:rsidR="00AD16B5" w:rsidTr="002F0727">
        <w:tc>
          <w:tcPr>
            <w:tcW w:w="3978" w:type="dxa"/>
            <w:shd w:val="clear" w:color="auto" w:fill="auto"/>
          </w:tcPr>
          <w:p w:rsidR="00AD16B5" w:rsidRPr="00DC392B" w:rsidRDefault="00AD16B5" w:rsidP="002F0727">
            <w:pPr>
              <w:autoSpaceDE w:val="0"/>
              <w:autoSpaceDN w:val="0"/>
              <w:adjustRightInd w:val="0"/>
              <w:spacing w:before="120" w:beforeAutospacing="0" w:after="120" w:afterAutospacing="0"/>
              <w:rPr>
                <w:sz w:val="24"/>
                <w:szCs w:val="24"/>
              </w:rPr>
            </w:pPr>
            <w:r w:rsidRPr="00C836DA">
              <w:rPr>
                <w:sz w:val="24"/>
                <w:szCs w:val="24"/>
              </w:rPr>
              <w:t xml:space="preserve">WC_5507 Load a </w:t>
            </w:r>
            <w:r w:rsidRPr="0080437E">
              <w:rPr>
                <w:sz w:val="24"/>
                <w:szCs w:val="24"/>
              </w:rPr>
              <w:t>voter list and produc</w:t>
            </w:r>
            <w:r w:rsidR="002E6528" w:rsidRPr="00450BAA">
              <w:rPr>
                <w:sz w:val="24"/>
                <w:szCs w:val="24"/>
              </w:rPr>
              <w:t>e</w:t>
            </w:r>
            <w:r w:rsidRPr="00997809">
              <w:rPr>
                <w:sz w:val="24"/>
                <w:szCs w:val="24"/>
              </w:rPr>
              <w:t xml:space="preserve"> a clustered vot</w:t>
            </w:r>
            <w:r w:rsidRPr="00644CE3">
              <w:rPr>
                <w:sz w:val="24"/>
                <w:szCs w:val="24"/>
              </w:rPr>
              <w:t>er list</w:t>
            </w:r>
          </w:p>
        </w:tc>
        <w:tc>
          <w:tcPr>
            <w:tcW w:w="2520" w:type="dxa"/>
            <w:shd w:val="clear" w:color="auto" w:fill="auto"/>
          </w:tcPr>
          <w:p w:rsidR="00AD16B5" w:rsidRPr="00C836DA" w:rsidRDefault="008C3BEC" w:rsidP="00C66192">
            <w:pPr>
              <w:autoSpaceDE w:val="0"/>
              <w:autoSpaceDN w:val="0"/>
              <w:adjustRightInd w:val="0"/>
              <w:spacing w:before="120" w:beforeAutospacing="0" w:after="120" w:afterAutospacing="0"/>
              <w:jc w:val="both"/>
              <w:rPr>
                <w:sz w:val="24"/>
                <w:szCs w:val="24"/>
              </w:rPr>
            </w:pPr>
            <w:r>
              <w:rPr>
                <w:sz w:val="24"/>
                <w:szCs w:val="24"/>
              </w:rPr>
              <w:t>Testing</w:t>
            </w:r>
          </w:p>
        </w:tc>
        <w:tc>
          <w:tcPr>
            <w:tcW w:w="2358" w:type="dxa"/>
            <w:shd w:val="clear" w:color="auto" w:fill="auto"/>
          </w:tcPr>
          <w:p w:rsidR="00AD16B5" w:rsidRPr="00C836DA" w:rsidRDefault="00367FDC" w:rsidP="00C66192">
            <w:pPr>
              <w:autoSpaceDE w:val="0"/>
              <w:autoSpaceDN w:val="0"/>
              <w:adjustRightInd w:val="0"/>
              <w:spacing w:before="120" w:beforeAutospacing="0" w:after="120" w:afterAutospacing="0"/>
              <w:jc w:val="both"/>
              <w:rPr>
                <w:sz w:val="24"/>
                <w:szCs w:val="24"/>
              </w:rPr>
            </w:pPr>
            <w:r w:rsidRPr="00C66192">
              <w:rPr>
                <w:sz w:val="24"/>
                <w:szCs w:val="24"/>
              </w:rPr>
              <w:t>TC-01-01, TC-01-02, TC-01-03, TC-01-04, TC-01-05</w:t>
            </w:r>
          </w:p>
        </w:tc>
      </w:tr>
      <w:tr w:rsidR="00AD16B5" w:rsidTr="002F0727">
        <w:tc>
          <w:tcPr>
            <w:tcW w:w="3978" w:type="dxa"/>
            <w:shd w:val="clear" w:color="auto" w:fill="auto"/>
          </w:tcPr>
          <w:p w:rsidR="00AD16B5" w:rsidRPr="006665A1" w:rsidRDefault="00AD16B5" w:rsidP="002F0727">
            <w:pPr>
              <w:autoSpaceDE w:val="0"/>
              <w:autoSpaceDN w:val="0"/>
              <w:adjustRightInd w:val="0"/>
              <w:spacing w:before="120" w:beforeAutospacing="0" w:after="120" w:afterAutospacing="0"/>
              <w:rPr>
                <w:sz w:val="24"/>
                <w:szCs w:val="24"/>
              </w:rPr>
            </w:pPr>
            <w:r w:rsidRPr="00C836DA">
              <w:rPr>
                <w:sz w:val="24"/>
                <w:szCs w:val="24"/>
              </w:rPr>
              <w:t>WC_5508</w:t>
            </w:r>
            <w:r w:rsidR="00E80D8A" w:rsidRPr="0080437E">
              <w:rPr>
                <w:sz w:val="24"/>
                <w:szCs w:val="24"/>
              </w:rPr>
              <w:t xml:space="preserve"> </w:t>
            </w:r>
            <w:r w:rsidRPr="00450BAA">
              <w:rPr>
                <w:sz w:val="24"/>
                <w:szCs w:val="24"/>
              </w:rPr>
              <w:t>Number of volunteers, time per volunteer, time per conversation, and likelihood per conversation as parameter</w:t>
            </w:r>
            <w:r w:rsidRPr="00644CE3">
              <w:rPr>
                <w:sz w:val="24"/>
                <w:szCs w:val="24"/>
              </w:rPr>
              <w:t>s</w:t>
            </w:r>
            <w:r w:rsidRPr="00DC392B">
              <w:rPr>
                <w:sz w:val="24"/>
                <w:szCs w:val="24"/>
              </w:rPr>
              <w:t xml:space="preserve"> </w:t>
            </w:r>
          </w:p>
        </w:tc>
        <w:tc>
          <w:tcPr>
            <w:tcW w:w="2520" w:type="dxa"/>
            <w:shd w:val="clear" w:color="auto" w:fill="auto"/>
          </w:tcPr>
          <w:p w:rsidR="00AD16B5" w:rsidRPr="00C836DA" w:rsidRDefault="008C3BEC" w:rsidP="00C66192">
            <w:pPr>
              <w:autoSpaceDE w:val="0"/>
              <w:autoSpaceDN w:val="0"/>
              <w:adjustRightInd w:val="0"/>
              <w:spacing w:before="120" w:beforeAutospacing="0" w:after="120" w:afterAutospacing="0"/>
              <w:jc w:val="both"/>
              <w:rPr>
                <w:sz w:val="24"/>
                <w:szCs w:val="24"/>
              </w:rPr>
            </w:pPr>
            <w:r>
              <w:rPr>
                <w:sz w:val="24"/>
                <w:szCs w:val="24"/>
              </w:rPr>
              <w:t>Testing</w:t>
            </w:r>
          </w:p>
        </w:tc>
        <w:tc>
          <w:tcPr>
            <w:tcW w:w="2358" w:type="dxa"/>
            <w:shd w:val="clear" w:color="auto" w:fill="auto"/>
          </w:tcPr>
          <w:p w:rsidR="00AD16B5" w:rsidRPr="00C836DA" w:rsidRDefault="00227F0B" w:rsidP="00C66192">
            <w:pPr>
              <w:autoSpaceDE w:val="0"/>
              <w:autoSpaceDN w:val="0"/>
              <w:adjustRightInd w:val="0"/>
              <w:spacing w:before="120" w:beforeAutospacing="0" w:after="120" w:afterAutospacing="0"/>
              <w:jc w:val="both"/>
              <w:rPr>
                <w:sz w:val="24"/>
                <w:szCs w:val="24"/>
              </w:rPr>
            </w:pPr>
            <w:r>
              <w:rPr>
                <w:sz w:val="24"/>
                <w:szCs w:val="24"/>
              </w:rPr>
              <w:t>TC-02-01, TC-02-02, TC-02-03</w:t>
            </w:r>
          </w:p>
        </w:tc>
      </w:tr>
      <w:tr w:rsidR="00AD16B5" w:rsidTr="002F0727">
        <w:trPr>
          <w:trHeight w:val="71"/>
        </w:trPr>
        <w:tc>
          <w:tcPr>
            <w:tcW w:w="3978" w:type="dxa"/>
            <w:shd w:val="clear" w:color="auto" w:fill="auto"/>
          </w:tcPr>
          <w:p w:rsidR="00AD16B5" w:rsidRPr="0080437E" w:rsidRDefault="00AD16B5" w:rsidP="002F0727">
            <w:pPr>
              <w:autoSpaceDE w:val="0"/>
              <w:autoSpaceDN w:val="0"/>
              <w:adjustRightInd w:val="0"/>
              <w:spacing w:before="120" w:beforeAutospacing="0" w:after="120" w:afterAutospacing="0"/>
              <w:rPr>
                <w:sz w:val="24"/>
                <w:szCs w:val="24"/>
              </w:rPr>
            </w:pPr>
            <w:r w:rsidRPr="00C836DA">
              <w:rPr>
                <w:sz w:val="24"/>
                <w:szCs w:val="24"/>
              </w:rPr>
              <w:t>WC_5488 Accept as input a variable number of volunteers</w:t>
            </w:r>
          </w:p>
        </w:tc>
        <w:tc>
          <w:tcPr>
            <w:tcW w:w="2520" w:type="dxa"/>
            <w:shd w:val="clear" w:color="auto" w:fill="auto"/>
          </w:tcPr>
          <w:p w:rsidR="00AD16B5" w:rsidRPr="00C836DA" w:rsidRDefault="008C3BEC" w:rsidP="00C66192">
            <w:pPr>
              <w:autoSpaceDE w:val="0"/>
              <w:autoSpaceDN w:val="0"/>
              <w:adjustRightInd w:val="0"/>
              <w:spacing w:before="120" w:beforeAutospacing="0" w:after="120" w:afterAutospacing="0"/>
              <w:jc w:val="both"/>
              <w:rPr>
                <w:sz w:val="24"/>
                <w:szCs w:val="24"/>
              </w:rPr>
            </w:pPr>
            <w:r>
              <w:rPr>
                <w:sz w:val="24"/>
                <w:szCs w:val="24"/>
              </w:rPr>
              <w:t>Testing</w:t>
            </w:r>
            <w:r w:rsidR="009A5B41">
              <w:rPr>
                <w:sz w:val="24"/>
                <w:szCs w:val="24"/>
              </w:rPr>
              <w:t>/Demonstration</w:t>
            </w:r>
          </w:p>
        </w:tc>
        <w:tc>
          <w:tcPr>
            <w:tcW w:w="2358" w:type="dxa"/>
            <w:shd w:val="clear" w:color="auto" w:fill="auto"/>
          </w:tcPr>
          <w:p w:rsidR="00AD16B5" w:rsidRPr="00C836DA" w:rsidRDefault="0089704D" w:rsidP="00C66192">
            <w:pPr>
              <w:autoSpaceDE w:val="0"/>
              <w:autoSpaceDN w:val="0"/>
              <w:adjustRightInd w:val="0"/>
              <w:spacing w:before="120" w:beforeAutospacing="0" w:after="120" w:afterAutospacing="0"/>
              <w:jc w:val="both"/>
              <w:rPr>
                <w:sz w:val="24"/>
                <w:szCs w:val="24"/>
              </w:rPr>
            </w:pPr>
            <w:r>
              <w:rPr>
                <w:sz w:val="24"/>
                <w:szCs w:val="24"/>
              </w:rPr>
              <w:t>TC-02-01, TC-02-02, TC-02-03</w:t>
            </w:r>
            <w:r w:rsidR="006E0DC3">
              <w:rPr>
                <w:sz w:val="24"/>
                <w:szCs w:val="24"/>
              </w:rPr>
              <w:t xml:space="preserve">, TC-04-01, TC-04-01, TC-04-02, TC-05-01, TC-05-02, </w:t>
            </w:r>
            <w:r w:rsidR="00AD61A1">
              <w:rPr>
                <w:sz w:val="24"/>
                <w:szCs w:val="24"/>
              </w:rPr>
              <w:t xml:space="preserve"> TC-05-03, TC-05-04, </w:t>
            </w:r>
            <w:r w:rsidR="006E0DC3">
              <w:rPr>
                <w:sz w:val="24"/>
                <w:szCs w:val="24"/>
              </w:rPr>
              <w:t>TC-06-01, TC-06-02</w:t>
            </w:r>
          </w:p>
        </w:tc>
      </w:tr>
      <w:tr w:rsidR="00AD16B5" w:rsidTr="002F0727">
        <w:tc>
          <w:tcPr>
            <w:tcW w:w="3978" w:type="dxa"/>
            <w:shd w:val="clear" w:color="auto" w:fill="auto"/>
          </w:tcPr>
          <w:p w:rsidR="007E6BAF" w:rsidRPr="00B61AE2" w:rsidRDefault="007E6BAF" w:rsidP="002F0727">
            <w:pPr>
              <w:autoSpaceDE w:val="0"/>
              <w:autoSpaceDN w:val="0"/>
              <w:adjustRightInd w:val="0"/>
              <w:spacing w:before="120" w:beforeAutospacing="0" w:after="120" w:afterAutospacing="0"/>
              <w:rPr>
                <w:sz w:val="24"/>
                <w:szCs w:val="24"/>
              </w:rPr>
            </w:pPr>
            <w:r w:rsidRPr="00C836DA">
              <w:rPr>
                <w:sz w:val="24"/>
                <w:szCs w:val="24"/>
              </w:rPr>
              <w:t>WC_5</w:t>
            </w:r>
            <w:r w:rsidR="009019CB" w:rsidRPr="0080437E">
              <w:rPr>
                <w:sz w:val="24"/>
                <w:szCs w:val="24"/>
              </w:rPr>
              <w:t>487</w:t>
            </w:r>
            <w:r w:rsidR="009019CB" w:rsidRPr="00450BAA">
              <w:rPr>
                <w:sz w:val="24"/>
                <w:szCs w:val="24"/>
              </w:rPr>
              <w:t xml:space="preserve"> Render </w:t>
            </w:r>
            <w:r w:rsidR="009019CB" w:rsidRPr="00997809">
              <w:rPr>
                <w:sz w:val="24"/>
                <w:szCs w:val="24"/>
              </w:rPr>
              <w:t>a map with voters placed as points, and</w:t>
            </w:r>
            <w:r w:rsidR="009019CB" w:rsidRPr="00644CE3">
              <w:rPr>
                <w:sz w:val="24"/>
                <w:szCs w:val="24"/>
              </w:rPr>
              <w:t xml:space="preserve"> line(s) </w:t>
            </w:r>
            <w:r w:rsidR="009019CB" w:rsidRPr="00DC392B">
              <w:rPr>
                <w:sz w:val="24"/>
                <w:szCs w:val="24"/>
              </w:rPr>
              <w:t xml:space="preserve">indicating </w:t>
            </w:r>
            <w:r w:rsidR="009019CB" w:rsidRPr="00DC392B">
              <w:rPr>
                <w:sz w:val="24"/>
                <w:szCs w:val="24"/>
              </w:rPr>
              <w:lastRenderedPageBreak/>
              <w:t>the best route(s) for the volunteers to take</w:t>
            </w:r>
            <w:r w:rsidR="009019CB" w:rsidRPr="006665A1">
              <w:rPr>
                <w:sz w:val="24"/>
                <w:szCs w:val="24"/>
              </w:rPr>
              <w:t xml:space="preserve">. Groups </w:t>
            </w:r>
            <w:r w:rsidR="009019CB" w:rsidRPr="00DF7987">
              <w:rPr>
                <w:sz w:val="24"/>
                <w:szCs w:val="24"/>
              </w:rPr>
              <w:t xml:space="preserve">of voters </w:t>
            </w:r>
            <w:r w:rsidR="009019CB" w:rsidRPr="0001111C">
              <w:rPr>
                <w:sz w:val="24"/>
                <w:szCs w:val="24"/>
              </w:rPr>
              <w:t>shall be r</w:t>
            </w:r>
            <w:r w:rsidR="009019CB" w:rsidRPr="00EB1921">
              <w:rPr>
                <w:sz w:val="24"/>
                <w:szCs w:val="24"/>
              </w:rPr>
              <w:t>epresented with colors</w:t>
            </w:r>
          </w:p>
        </w:tc>
        <w:tc>
          <w:tcPr>
            <w:tcW w:w="2520" w:type="dxa"/>
            <w:shd w:val="clear" w:color="auto" w:fill="auto"/>
          </w:tcPr>
          <w:p w:rsidR="00AD16B5" w:rsidRPr="00C836DA" w:rsidRDefault="008C3BEC" w:rsidP="00C66192">
            <w:pPr>
              <w:autoSpaceDE w:val="0"/>
              <w:autoSpaceDN w:val="0"/>
              <w:adjustRightInd w:val="0"/>
              <w:spacing w:before="120" w:beforeAutospacing="0" w:after="120" w:afterAutospacing="0"/>
              <w:jc w:val="both"/>
              <w:rPr>
                <w:sz w:val="24"/>
                <w:szCs w:val="24"/>
              </w:rPr>
            </w:pPr>
            <w:r>
              <w:rPr>
                <w:sz w:val="24"/>
                <w:szCs w:val="24"/>
              </w:rPr>
              <w:lastRenderedPageBreak/>
              <w:t>Demonstration</w:t>
            </w:r>
          </w:p>
        </w:tc>
        <w:tc>
          <w:tcPr>
            <w:tcW w:w="2358" w:type="dxa"/>
            <w:shd w:val="clear" w:color="auto" w:fill="auto"/>
          </w:tcPr>
          <w:p w:rsidR="00AD16B5" w:rsidRPr="00C836DA" w:rsidRDefault="00DF1893" w:rsidP="00C66192">
            <w:pPr>
              <w:autoSpaceDE w:val="0"/>
              <w:autoSpaceDN w:val="0"/>
              <w:adjustRightInd w:val="0"/>
              <w:spacing w:before="120" w:beforeAutospacing="0" w:after="120" w:afterAutospacing="0"/>
              <w:jc w:val="both"/>
              <w:rPr>
                <w:sz w:val="24"/>
                <w:szCs w:val="24"/>
              </w:rPr>
            </w:pPr>
            <w:r>
              <w:rPr>
                <w:sz w:val="24"/>
                <w:szCs w:val="24"/>
              </w:rPr>
              <w:t xml:space="preserve">TC-03-01, TC-03-02, </w:t>
            </w:r>
            <w:r>
              <w:rPr>
                <w:sz w:val="24"/>
                <w:szCs w:val="24"/>
              </w:rPr>
              <w:lastRenderedPageBreak/>
              <w:t>TC-03-03</w:t>
            </w:r>
          </w:p>
        </w:tc>
      </w:tr>
      <w:tr w:rsidR="007E6BAF" w:rsidTr="002F0727">
        <w:tc>
          <w:tcPr>
            <w:tcW w:w="3978" w:type="dxa"/>
            <w:shd w:val="clear" w:color="auto" w:fill="auto"/>
          </w:tcPr>
          <w:p w:rsidR="007E6BAF" w:rsidRPr="00DC392B" w:rsidRDefault="007E6BAF" w:rsidP="002F0727">
            <w:pPr>
              <w:autoSpaceDE w:val="0"/>
              <w:autoSpaceDN w:val="0"/>
              <w:adjustRightInd w:val="0"/>
              <w:spacing w:before="120" w:beforeAutospacing="0" w:after="120" w:afterAutospacing="0"/>
              <w:rPr>
                <w:sz w:val="24"/>
                <w:szCs w:val="24"/>
              </w:rPr>
            </w:pPr>
            <w:r w:rsidRPr="00C836DA">
              <w:rPr>
                <w:sz w:val="24"/>
                <w:szCs w:val="24"/>
              </w:rPr>
              <w:lastRenderedPageBreak/>
              <w:t xml:space="preserve">WC_5696 </w:t>
            </w:r>
            <w:r w:rsidR="00917504" w:rsidRPr="0080437E">
              <w:rPr>
                <w:sz w:val="24"/>
                <w:szCs w:val="24"/>
              </w:rPr>
              <w:t>Clustered voter data should be efficiently visualized on a</w:t>
            </w:r>
            <w:r w:rsidR="00917504" w:rsidRPr="00450BAA">
              <w:rPr>
                <w:sz w:val="24"/>
                <w:szCs w:val="24"/>
              </w:rPr>
              <w:t>n interactive</w:t>
            </w:r>
            <w:r w:rsidR="00917504" w:rsidRPr="00644CE3">
              <w:rPr>
                <w:sz w:val="24"/>
                <w:szCs w:val="24"/>
              </w:rPr>
              <w:t xml:space="preserve"> map</w:t>
            </w:r>
          </w:p>
        </w:tc>
        <w:tc>
          <w:tcPr>
            <w:tcW w:w="2520" w:type="dxa"/>
            <w:shd w:val="clear" w:color="auto" w:fill="auto"/>
          </w:tcPr>
          <w:p w:rsidR="007E6BAF" w:rsidRPr="00C836DA" w:rsidRDefault="008C3BEC" w:rsidP="00C66192">
            <w:pPr>
              <w:autoSpaceDE w:val="0"/>
              <w:autoSpaceDN w:val="0"/>
              <w:adjustRightInd w:val="0"/>
              <w:spacing w:before="120" w:beforeAutospacing="0" w:after="120" w:afterAutospacing="0"/>
              <w:jc w:val="both"/>
              <w:rPr>
                <w:sz w:val="24"/>
                <w:szCs w:val="24"/>
              </w:rPr>
            </w:pPr>
            <w:r>
              <w:rPr>
                <w:sz w:val="24"/>
                <w:szCs w:val="24"/>
              </w:rPr>
              <w:t>Demonstration</w:t>
            </w:r>
          </w:p>
        </w:tc>
        <w:tc>
          <w:tcPr>
            <w:tcW w:w="2358" w:type="dxa"/>
            <w:shd w:val="clear" w:color="auto" w:fill="auto"/>
          </w:tcPr>
          <w:p w:rsidR="007E6BAF" w:rsidRPr="00C836DA" w:rsidRDefault="00DF1893" w:rsidP="00C66192">
            <w:pPr>
              <w:autoSpaceDE w:val="0"/>
              <w:autoSpaceDN w:val="0"/>
              <w:adjustRightInd w:val="0"/>
              <w:spacing w:before="120" w:beforeAutospacing="0" w:after="120" w:afterAutospacing="0"/>
              <w:jc w:val="both"/>
              <w:rPr>
                <w:sz w:val="24"/>
                <w:szCs w:val="24"/>
              </w:rPr>
            </w:pPr>
            <w:r>
              <w:rPr>
                <w:sz w:val="24"/>
                <w:szCs w:val="24"/>
              </w:rPr>
              <w:t>TC-03-01, TC-03-02, TC-03-03</w:t>
            </w:r>
          </w:p>
        </w:tc>
      </w:tr>
    </w:tbl>
    <w:p w:rsidR="00EA5471" w:rsidRDefault="00EA5471" w:rsidP="00EA5471"/>
    <w:p w:rsidR="00126852" w:rsidRDefault="00EA5471" w:rsidP="002F0727">
      <w:pPr>
        <w:pStyle w:val="Heading3"/>
      </w:pPr>
      <w:r>
        <w:br w:type="page"/>
      </w:r>
      <w:bookmarkStart w:id="84" w:name="_Toc94700528"/>
      <w:bookmarkStart w:id="85" w:name="_Toc126792117"/>
      <w:bookmarkStart w:id="86" w:name="_Toc26823050"/>
      <w:r w:rsidR="00126852">
        <w:lastRenderedPageBreak/>
        <w:t>Test Identification</w:t>
      </w:r>
      <w:bookmarkEnd w:id="84"/>
      <w:bookmarkEnd w:id="85"/>
      <w:bookmarkEnd w:id="86"/>
    </w:p>
    <w:p w:rsidR="006A67A2" w:rsidRPr="002F0727" w:rsidRDefault="00C15666" w:rsidP="002F0727">
      <w:pPr>
        <w:spacing w:line="276" w:lineRule="auto"/>
        <w:rPr>
          <w:sz w:val="24"/>
          <w:szCs w:val="24"/>
        </w:rPr>
      </w:pPr>
      <w:r w:rsidRPr="002F0727">
        <w:rPr>
          <w:sz w:val="24"/>
          <w:szCs w:val="24"/>
        </w:rPr>
        <w:t xml:space="preserve">The following sections outline more information about each test case described in the </w:t>
      </w:r>
      <w:r w:rsidR="00934B88" w:rsidRPr="002F0727">
        <w:rPr>
          <w:sz w:val="24"/>
          <w:szCs w:val="24"/>
        </w:rPr>
        <w:t>requirements verification</w:t>
      </w:r>
      <w:r w:rsidRPr="002F0727">
        <w:rPr>
          <w:sz w:val="24"/>
          <w:szCs w:val="24"/>
        </w:rPr>
        <w:t xml:space="preserve"> matrix.</w:t>
      </w:r>
    </w:p>
    <w:p w:rsidR="006A67A2" w:rsidRDefault="003A33A5" w:rsidP="002F0727">
      <w:pPr>
        <w:pStyle w:val="Heading4"/>
      </w:pPr>
      <w:bookmarkStart w:id="87" w:name="_Toc26821835"/>
      <w:bookmarkStart w:id="88" w:name="_Toc26822789"/>
      <w:bookmarkStart w:id="89" w:name="_Toc26822973"/>
      <w:bookmarkStart w:id="90" w:name="_Toc26823051"/>
      <w:bookmarkStart w:id="91" w:name="_Toc26817489"/>
      <w:bookmarkStart w:id="92" w:name="_Toc26821758"/>
      <w:bookmarkStart w:id="93" w:name="_Toc26821836"/>
      <w:bookmarkStart w:id="94" w:name="_Toc26822790"/>
      <w:bookmarkStart w:id="95" w:name="_Toc26822974"/>
      <w:bookmarkStart w:id="96" w:name="_Toc26823052"/>
      <w:bookmarkStart w:id="97" w:name="_Toc26817490"/>
      <w:bookmarkStart w:id="98" w:name="_Toc26821759"/>
      <w:bookmarkStart w:id="99" w:name="_Toc26821837"/>
      <w:bookmarkStart w:id="100" w:name="_Toc26822791"/>
      <w:bookmarkStart w:id="101" w:name="_Toc26822975"/>
      <w:bookmarkStart w:id="102" w:name="_Toc26823053"/>
      <w:bookmarkStart w:id="103" w:name="_Toc26817491"/>
      <w:bookmarkStart w:id="104" w:name="_Toc26821760"/>
      <w:bookmarkStart w:id="105" w:name="_Toc26821838"/>
      <w:bookmarkStart w:id="106" w:name="_Toc26822792"/>
      <w:bookmarkStart w:id="107" w:name="_Toc26822976"/>
      <w:bookmarkStart w:id="108" w:name="_Toc26823054"/>
      <w:bookmarkStart w:id="109" w:name="_Toc26823055"/>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t>TC-01 Loading voter files into backend</w:t>
      </w:r>
      <w:bookmarkEnd w:id="109"/>
      <w:r w:rsidR="006A67A2">
        <w:br/>
      </w:r>
      <w:bookmarkStart w:id="110" w:name="_Toc26817492"/>
      <w:bookmarkEnd w:id="110"/>
    </w:p>
    <w:p w:rsidR="00126852" w:rsidRDefault="00126852" w:rsidP="00126852">
      <w:pPr>
        <w:pStyle w:val="Heading5"/>
      </w:pPr>
      <w:r>
        <w:t>Test Level</w:t>
      </w:r>
    </w:p>
    <w:p w:rsidR="00126852" w:rsidRPr="00126852" w:rsidRDefault="00FE398D" w:rsidP="002F0727">
      <w:pPr>
        <w:autoSpaceDE w:val="0"/>
        <w:autoSpaceDN w:val="0"/>
        <w:adjustRightInd w:val="0"/>
        <w:spacing w:line="276" w:lineRule="auto"/>
        <w:jc w:val="both"/>
      </w:pPr>
      <w:r w:rsidRPr="002F0727">
        <w:rPr>
          <w:sz w:val="24"/>
          <w:szCs w:val="24"/>
        </w:rPr>
        <w:t>Software item level</w:t>
      </w:r>
    </w:p>
    <w:p w:rsidR="00126852" w:rsidRDefault="00126852" w:rsidP="00126852">
      <w:pPr>
        <w:pStyle w:val="Heading5"/>
      </w:pPr>
      <w:bookmarkStart w:id="111" w:name="last"/>
      <w:bookmarkEnd w:id="111"/>
      <w:r>
        <w:t>Test Class</w:t>
      </w:r>
    </w:p>
    <w:p w:rsidR="00126852" w:rsidRPr="00126852" w:rsidRDefault="00B217AA" w:rsidP="002F0727">
      <w:pPr>
        <w:spacing w:line="276" w:lineRule="auto"/>
      </w:pPr>
      <w:r w:rsidRPr="00C66192">
        <w:rPr>
          <w:color w:val="000000"/>
          <w:sz w:val="24"/>
          <w:szCs w:val="24"/>
        </w:rPr>
        <w:t xml:space="preserve">• </w:t>
      </w:r>
      <w:r w:rsidR="00C07737" w:rsidRPr="00C66192">
        <w:rPr>
          <w:color w:val="000000"/>
          <w:sz w:val="24"/>
          <w:szCs w:val="24"/>
        </w:rPr>
        <w:t xml:space="preserve"> </w:t>
      </w:r>
      <w:r w:rsidRPr="00C66192">
        <w:rPr>
          <w:color w:val="000000"/>
          <w:sz w:val="24"/>
          <w:szCs w:val="24"/>
        </w:rPr>
        <w:t>Functionality test, and</w:t>
      </w:r>
      <w:r w:rsidRPr="00C66192">
        <w:rPr>
          <w:color w:val="000000"/>
          <w:sz w:val="24"/>
          <w:szCs w:val="24"/>
        </w:rPr>
        <w:br/>
        <w:t xml:space="preserve">• </w:t>
      </w:r>
      <w:r w:rsidR="00C07737" w:rsidRPr="00C66192">
        <w:rPr>
          <w:color w:val="000000"/>
          <w:sz w:val="24"/>
          <w:szCs w:val="24"/>
        </w:rPr>
        <w:t xml:space="preserve"> </w:t>
      </w:r>
      <w:r w:rsidRPr="00C66192">
        <w:rPr>
          <w:color w:val="000000"/>
          <w:sz w:val="24"/>
          <w:szCs w:val="24"/>
        </w:rPr>
        <w:t>Erroneous test</w:t>
      </w:r>
    </w:p>
    <w:p w:rsidR="004322A5" w:rsidRDefault="004322A5" w:rsidP="00126852">
      <w:pPr>
        <w:pStyle w:val="Heading5"/>
      </w:pPr>
      <w:r>
        <w:t>Test Completion Criteria</w:t>
      </w:r>
    </w:p>
    <w:p w:rsidR="009477F3" w:rsidRPr="00555A38" w:rsidRDefault="009477F3" w:rsidP="002F0727">
      <w:pPr>
        <w:spacing w:before="0" w:beforeAutospacing="0" w:after="0" w:afterAutospacing="0" w:line="276" w:lineRule="auto"/>
        <w:rPr>
          <w:i/>
          <w:color w:val="0070C0"/>
        </w:rPr>
      </w:pPr>
      <w:r w:rsidRPr="00C66192">
        <w:rPr>
          <w:iCs/>
          <w:color w:val="000000"/>
          <w:sz w:val="24"/>
          <w:szCs w:val="24"/>
        </w:rPr>
        <w:t>The following breaks down the criteria that must be met for each test case to be completed:</w:t>
      </w:r>
    </w:p>
    <w:p w:rsidR="00555A38" w:rsidRPr="00555A38" w:rsidRDefault="009477F3" w:rsidP="002F0727">
      <w:pPr>
        <w:spacing w:line="276" w:lineRule="auto"/>
      </w:pPr>
      <w:r w:rsidRPr="00C66192">
        <w:rPr>
          <w:iCs/>
          <w:color w:val="000000"/>
          <w:sz w:val="24"/>
          <w:szCs w:val="24"/>
        </w:rPr>
        <w:t>•  TC-01-01 Fail to load voter file when it does not exist</w:t>
      </w:r>
      <w:r w:rsidRPr="00C66192">
        <w:rPr>
          <w:iCs/>
          <w:color w:val="000000"/>
          <w:sz w:val="24"/>
          <w:szCs w:val="24"/>
        </w:rPr>
        <w:br/>
        <w:t>•  TC-01-02 Fail to load voter file when it is corrupt</w:t>
      </w:r>
      <w:r w:rsidRPr="00C66192">
        <w:rPr>
          <w:iCs/>
          <w:color w:val="000000"/>
          <w:sz w:val="24"/>
          <w:szCs w:val="24"/>
        </w:rPr>
        <w:br/>
        <w:t>•  TC-01-03 Fail to load voter file if reference to it is null</w:t>
      </w:r>
      <w:r w:rsidRPr="00C66192">
        <w:rPr>
          <w:iCs/>
          <w:color w:val="000000"/>
          <w:sz w:val="24"/>
          <w:szCs w:val="24"/>
        </w:rPr>
        <w:br/>
        <w:t>•  TC-01-04 Successfully load voter file with two volunteers</w:t>
      </w:r>
      <w:r w:rsidRPr="00C66192">
        <w:rPr>
          <w:iCs/>
          <w:color w:val="000000"/>
          <w:sz w:val="24"/>
          <w:szCs w:val="24"/>
        </w:rPr>
        <w:br/>
        <w:t xml:space="preserve">•  TC-01-05 Successfully load voter file with five volunteers </w:t>
      </w:r>
    </w:p>
    <w:p w:rsidR="00126852" w:rsidRDefault="00126852" w:rsidP="00126852">
      <w:pPr>
        <w:pStyle w:val="Heading5"/>
      </w:pPr>
      <w:r>
        <w:t>Test Cases</w:t>
      </w:r>
    </w:p>
    <w:p w:rsidR="00420A07" w:rsidRPr="002F0727" w:rsidRDefault="00420A07" w:rsidP="002F0727">
      <w:pPr>
        <w:pStyle w:val="Caption"/>
        <w:keepNext/>
        <w:jc w:val="center"/>
        <w:rPr>
          <w:sz w:val="24"/>
          <w:szCs w:val="24"/>
        </w:rPr>
      </w:pPr>
      <w:bookmarkStart w:id="112" w:name="_Toc26822851"/>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2</w:t>
      </w:r>
      <w:r w:rsidRPr="002F0727">
        <w:rPr>
          <w:sz w:val="24"/>
          <w:szCs w:val="24"/>
        </w:rPr>
        <w:fldChar w:fldCharType="end"/>
      </w:r>
      <w:r w:rsidRPr="002F0727">
        <w:rPr>
          <w:sz w:val="24"/>
          <w:szCs w:val="24"/>
        </w:rPr>
        <w:t>: TC-01-01 Fail to load voter file when it does not exist</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06516A" w:rsidRPr="0006516A" w:rsidTr="00140766">
        <w:tc>
          <w:tcPr>
            <w:tcW w:w="2808" w:type="dxa"/>
          </w:tcPr>
          <w:p w:rsidR="0006516A" w:rsidRPr="002F0727" w:rsidRDefault="0006516A" w:rsidP="002F0727">
            <w:pPr>
              <w:spacing w:before="120" w:beforeAutospacing="0" w:after="120" w:afterAutospacing="0" w:line="276" w:lineRule="auto"/>
              <w:rPr>
                <w:sz w:val="24"/>
                <w:szCs w:val="24"/>
              </w:rPr>
            </w:pPr>
            <w:r w:rsidRPr="002F0727">
              <w:rPr>
                <w:sz w:val="24"/>
                <w:szCs w:val="24"/>
              </w:rPr>
              <w:t>Test Case Number</w:t>
            </w:r>
          </w:p>
        </w:tc>
        <w:tc>
          <w:tcPr>
            <w:tcW w:w="6048" w:type="dxa"/>
          </w:tcPr>
          <w:p w:rsidR="0006516A" w:rsidRPr="002F0727" w:rsidRDefault="0016013B" w:rsidP="002F0727">
            <w:pPr>
              <w:spacing w:before="120" w:beforeAutospacing="0" w:after="120" w:afterAutospacing="0" w:line="276" w:lineRule="auto"/>
              <w:rPr>
                <w:color w:val="0070C0"/>
                <w:sz w:val="24"/>
                <w:szCs w:val="24"/>
              </w:rPr>
            </w:pPr>
            <w:r w:rsidRPr="002F0727">
              <w:rPr>
                <w:color w:val="000000"/>
                <w:sz w:val="24"/>
                <w:szCs w:val="24"/>
              </w:rPr>
              <w:t>TC-01-01 Fail to load voter file when it does not exist</w:t>
            </w:r>
          </w:p>
        </w:tc>
      </w:tr>
      <w:tr w:rsidR="0006516A" w:rsidRPr="0006516A" w:rsidTr="00140766">
        <w:tc>
          <w:tcPr>
            <w:tcW w:w="2808" w:type="dxa"/>
          </w:tcPr>
          <w:p w:rsidR="0006516A" w:rsidRPr="002F0727" w:rsidRDefault="0006516A" w:rsidP="002F0727">
            <w:pPr>
              <w:spacing w:before="120" w:beforeAutospacing="0" w:after="120" w:afterAutospacing="0" w:line="276" w:lineRule="auto"/>
              <w:rPr>
                <w:sz w:val="24"/>
                <w:szCs w:val="24"/>
              </w:rPr>
            </w:pPr>
            <w:r w:rsidRPr="002F0727">
              <w:rPr>
                <w:sz w:val="24"/>
                <w:szCs w:val="24"/>
              </w:rPr>
              <w:t>Test Item</w:t>
            </w:r>
          </w:p>
        </w:tc>
        <w:tc>
          <w:tcPr>
            <w:tcW w:w="6048" w:type="dxa"/>
          </w:tcPr>
          <w:p w:rsidR="0006516A" w:rsidRPr="002F0727" w:rsidRDefault="0016013B" w:rsidP="002F0727">
            <w:pPr>
              <w:spacing w:before="120" w:beforeAutospacing="0" w:after="120" w:afterAutospacing="0" w:line="276" w:lineRule="auto"/>
              <w:rPr>
                <w:i/>
                <w:iCs/>
                <w:color w:val="0070C0"/>
                <w:sz w:val="24"/>
                <w:szCs w:val="24"/>
              </w:rPr>
            </w:pPr>
            <w:r w:rsidRPr="002F0727">
              <w:rPr>
                <w:color w:val="000000"/>
                <w:sz w:val="24"/>
                <w:szCs w:val="24"/>
              </w:rPr>
              <w:t>If the individual setting up the application for a given campaign fail</w:t>
            </w:r>
            <w:r w:rsidR="00F63EE2" w:rsidRPr="00C66192">
              <w:rPr>
                <w:color w:val="000000"/>
                <w:sz w:val="24"/>
                <w:szCs w:val="24"/>
              </w:rPr>
              <w:t>s</w:t>
            </w:r>
            <w:r w:rsidRPr="002F0727">
              <w:rPr>
                <w:color w:val="000000"/>
                <w:sz w:val="24"/>
                <w:szCs w:val="24"/>
              </w:rPr>
              <w:t xml:space="preserve"> to provide a file containing the voters to consider canvassing, then the application shall render an error, but continue to function. </w:t>
            </w:r>
          </w:p>
        </w:tc>
      </w:tr>
      <w:tr w:rsidR="0006516A" w:rsidRPr="0006516A" w:rsidTr="00140766">
        <w:tc>
          <w:tcPr>
            <w:tcW w:w="2808" w:type="dxa"/>
          </w:tcPr>
          <w:p w:rsidR="0006516A" w:rsidRPr="002F0727" w:rsidRDefault="0006516A" w:rsidP="002F0727">
            <w:pPr>
              <w:spacing w:before="120" w:beforeAutospacing="0" w:after="120" w:afterAutospacing="0" w:line="276" w:lineRule="auto"/>
              <w:rPr>
                <w:sz w:val="24"/>
                <w:szCs w:val="24"/>
              </w:rPr>
            </w:pPr>
            <w:r w:rsidRPr="002F0727">
              <w:rPr>
                <w:sz w:val="24"/>
                <w:szCs w:val="24"/>
              </w:rPr>
              <w:t>Test Priority</w:t>
            </w:r>
          </w:p>
        </w:tc>
        <w:tc>
          <w:tcPr>
            <w:tcW w:w="6048" w:type="dxa"/>
          </w:tcPr>
          <w:p w:rsidR="0006516A" w:rsidRPr="002F0727" w:rsidRDefault="00133629" w:rsidP="002F0727">
            <w:pPr>
              <w:spacing w:before="120" w:beforeAutospacing="0" w:after="120" w:afterAutospacing="0" w:line="276" w:lineRule="auto"/>
              <w:rPr>
                <w:color w:val="000000"/>
                <w:sz w:val="24"/>
                <w:szCs w:val="24"/>
              </w:rPr>
            </w:pPr>
            <w:r w:rsidRPr="002F0727">
              <w:rPr>
                <w:color w:val="000000"/>
                <w:sz w:val="24"/>
                <w:szCs w:val="24"/>
              </w:rPr>
              <w:t>Should have</w:t>
            </w:r>
          </w:p>
        </w:tc>
      </w:tr>
      <w:tr w:rsidR="0006516A" w:rsidRPr="0006516A" w:rsidTr="00140766">
        <w:tc>
          <w:tcPr>
            <w:tcW w:w="2808" w:type="dxa"/>
          </w:tcPr>
          <w:p w:rsidR="0006516A" w:rsidRPr="002F0727" w:rsidRDefault="0006516A" w:rsidP="002F0727">
            <w:pPr>
              <w:spacing w:before="120" w:beforeAutospacing="0" w:after="120" w:afterAutospacing="0" w:line="276" w:lineRule="auto"/>
              <w:rPr>
                <w:color w:val="000000"/>
                <w:sz w:val="24"/>
                <w:szCs w:val="24"/>
              </w:rPr>
            </w:pPr>
            <w:r w:rsidRPr="002F0727">
              <w:rPr>
                <w:color w:val="000000"/>
                <w:sz w:val="24"/>
                <w:szCs w:val="24"/>
              </w:rPr>
              <w:t>Pre-conditions</w:t>
            </w:r>
          </w:p>
        </w:tc>
        <w:tc>
          <w:tcPr>
            <w:tcW w:w="6048" w:type="dxa"/>
          </w:tcPr>
          <w:p w:rsidR="0006516A" w:rsidRPr="002F0727" w:rsidRDefault="00A67119" w:rsidP="002F0727">
            <w:pPr>
              <w:numPr>
                <w:ilvl w:val="0"/>
                <w:numId w:val="18"/>
              </w:numPr>
              <w:spacing w:before="120" w:beforeAutospacing="0" w:after="120" w:afterAutospacing="0" w:line="276" w:lineRule="auto"/>
              <w:rPr>
                <w:i/>
                <w:iCs/>
                <w:color w:val="000000"/>
                <w:sz w:val="24"/>
                <w:szCs w:val="24"/>
              </w:rPr>
            </w:pPr>
            <w:r w:rsidRPr="002F0727">
              <w:rPr>
                <w:color w:val="000000"/>
                <w:sz w:val="24"/>
                <w:szCs w:val="24"/>
              </w:rPr>
              <w:t>Python virtual environment has been enabled, and</w:t>
            </w:r>
          </w:p>
          <w:p w:rsidR="00A67119" w:rsidRPr="002F0727" w:rsidRDefault="00A67119" w:rsidP="002F0727">
            <w:pPr>
              <w:numPr>
                <w:ilvl w:val="0"/>
                <w:numId w:val="18"/>
              </w:numPr>
              <w:spacing w:before="120" w:beforeAutospacing="0" w:after="120" w:afterAutospacing="0" w:line="276" w:lineRule="auto"/>
              <w:rPr>
                <w:i/>
                <w:iCs/>
                <w:color w:val="000000"/>
                <w:sz w:val="24"/>
                <w:szCs w:val="24"/>
              </w:rPr>
            </w:pPr>
            <w:r w:rsidRPr="002F0727">
              <w:rPr>
                <w:color w:val="000000"/>
                <w:sz w:val="24"/>
                <w:szCs w:val="24"/>
              </w:rPr>
              <w:t>Required Python modules have been downloaded via pip</w:t>
            </w:r>
          </w:p>
        </w:tc>
      </w:tr>
      <w:tr w:rsidR="0006516A" w:rsidRPr="0006516A" w:rsidTr="00140766">
        <w:tc>
          <w:tcPr>
            <w:tcW w:w="2808" w:type="dxa"/>
          </w:tcPr>
          <w:p w:rsidR="0006516A" w:rsidRPr="002F0727" w:rsidRDefault="0006516A" w:rsidP="002F0727">
            <w:pPr>
              <w:spacing w:before="120" w:beforeAutospacing="0" w:after="120" w:afterAutospacing="0" w:line="276" w:lineRule="auto"/>
              <w:rPr>
                <w:sz w:val="24"/>
                <w:szCs w:val="24"/>
              </w:rPr>
            </w:pPr>
            <w:r w:rsidRPr="002F0727">
              <w:rPr>
                <w:sz w:val="24"/>
                <w:szCs w:val="24"/>
              </w:rPr>
              <w:t>Post-conditions</w:t>
            </w:r>
          </w:p>
        </w:tc>
        <w:tc>
          <w:tcPr>
            <w:tcW w:w="6048" w:type="dxa"/>
          </w:tcPr>
          <w:p w:rsidR="0006516A" w:rsidRPr="002F0727" w:rsidRDefault="00A67119" w:rsidP="002F0727">
            <w:pPr>
              <w:spacing w:before="120" w:beforeAutospacing="0" w:after="120" w:afterAutospacing="0" w:line="276" w:lineRule="auto"/>
              <w:rPr>
                <w:i/>
                <w:iCs/>
                <w:color w:val="0070C0"/>
                <w:sz w:val="24"/>
                <w:szCs w:val="24"/>
              </w:rPr>
            </w:pPr>
            <w:r w:rsidRPr="002F0727">
              <w:rPr>
                <w:color w:val="000000"/>
                <w:sz w:val="24"/>
                <w:szCs w:val="24"/>
              </w:rPr>
              <w:t>An error message shall be returned to the user indicating that an error has occurred</w:t>
            </w:r>
          </w:p>
        </w:tc>
      </w:tr>
      <w:tr w:rsidR="0006516A" w:rsidRPr="0006516A" w:rsidTr="00140766">
        <w:tc>
          <w:tcPr>
            <w:tcW w:w="2808" w:type="dxa"/>
          </w:tcPr>
          <w:p w:rsidR="0006516A" w:rsidRPr="0006516A" w:rsidRDefault="0006516A" w:rsidP="002F0727">
            <w:pPr>
              <w:spacing w:before="120" w:beforeAutospacing="0" w:after="120" w:afterAutospacing="0" w:line="276" w:lineRule="auto"/>
            </w:pPr>
            <w:r w:rsidRPr="002F0727">
              <w:rPr>
                <w:sz w:val="24"/>
                <w:szCs w:val="24"/>
              </w:rPr>
              <w:t>Input Specifications</w:t>
            </w:r>
          </w:p>
        </w:tc>
        <w:tc>
          <w:tcPr>
            <w:tcW w:w="6048" w:type="dxa"/>
          </w:tcPr>
          <w:p w:rsidR="00A67119" w:rsidRPr="002F0727" w:rsidRDefault="00A67119" w:rsidP="002F0727">
            <w:pPr>
              <w:spacing w:before="120" w:beforeAutospacing="0" w:after="120" w:afterAutospacing="0" w:line="276" w:lineRule="auto"/>
              <w:rPr>
                <w:color w:val="000000"/>
                <w:sz w:val="24"/>
                <w:szCs w:val="24"/>
              </w:rPr>
            </w:pPr>
            <w:r w:rsidRPr="002F0727">
              <w:rPr>
                <w:color w:val="000000"/>
                <w:sz w:val="24"/>
                <w:szCs w:val="24"/>
              </w:rPr>
              <w:t>Run the following command from within the base application directory:</w:t>
            </w:r>
          </w:p>
          <w:p w:rsidR="0006516A" w:rsidRPr="0006516A" w:rsidRDefault="00A67119" w:rsidP="002F0727">
            <w:pPr>
              <w:spacing w:before="120" w:beforeAutospacing="0" w:after="120" w:afterAutospacing="0" w:line="276" w:lineRule="auto"/>
              <w:rPr>
                <w:i/>
                <w:iCs/>
                <w:color w:val="0070C0"/>
              </w:rPr>
            </w:pPr>
            <w:r w:rsidRPr="002F0727">
              <w:rPr>
                <w:color w:val="000000"/>
                <w:sz w:val="22"/>
                <w:szCs w:val="22"/>
              </w:rPr>
              <w:t xml:space="preserve"> </w:t>
            </w:r>
            <w:r w:rsidRPr="002F0727">
              <w:rPr>
                <w:rFonts w:ascii="Menlo" w:hAnsi="Menlo" w:cs="Menlo"/>
                <w:color w:val="000000"/>
                <w:sz w:val="22"/>
                <w:szCs w:val="22"/>
              </w:rPr>
              <w:t>$ python3 manage.py test -k test_voter_csv_does_not_exist</w:t>
            </w:r>
          </w:p>
        </w:tc>
      </w:tr>
      <w:tr w:rsidR="0006516A" w:rsidRPr="0006516A" w:rsidTr="00140766">
        <w:tc>
          <w:tcPr>
            <w:tcW w:w="2808" w:type="dxa"/>
          </w:tcPr>
          <w:p w:rsidR="0006516A" w:rsidRPr="002F0727" w:rsidRDefault="0006516A" w:rsidP="002F0727">
            <w:pPr>
              <w:spacing w:before="120" w:beforeAutospacing="0" w:after="120" w:afterAutospacing="0" w:line="276" w:lineRule="auto"/>
              <w:rPr>
                <w:color w:val="000000"/>
                <w:sz w:val="24"/>
                <w:szCs w:val="24"/>
              </w:rPr>
            </w:pPr>
            <w:r w:rsidRPr="002F0727">
              <w:rPr>
                <w:color w:val="000000"/>
                <w:sz w:val="24"/>
                <w:szCs w:val="24"/>
              </w:rPr>
              <w:t>Expected Output Specifications</w:t>
            </w:r>
          </w:p>
        </w:tc>
        <w:tc>
          <w:tcPr>
            <w:tcW w:w="6048" w:type="dxa"/>
          </w:tcPr>
          <w:p w:rsidR="0006516A" w:rsidRPr="002F0727" w:rsidRDefault="000C4F21" w:rsidP="002F0727">
            <w:pPr>
              <w:spacing w:before="120" w:beforeAutospacing="0" w:after="120" w:afterAutospacing="0" w:line="276" w:lineRule="auto"/>
              <w:rPr>
                <w:i/>
                <w:iCs/>
                <w:color w:val="000000"/>
                <w:sz w:val="24"/>
                <w:szCs w:val="24"/>
              </w:rPr>
            </w:pPr>
            <w:r w:rsidRPr="00C66192">
              <w:rPr>
                <w:color w:val="000000"/>
                <w:sz w:val="24"/>
                <w:szCs w:val="24"/>
              </w:rPr>
              <w:t>“OK” message printed in console.</w:t>
            </w:r>
          </w:p>
        </w:tc>
      </w:tr>
      <w:tr w:rsidR="0006516A" w:rsidRPr="0006516A" w:rsidTr="00140766">
        <w:tc>
          <w:tcPr>
            <w:tcW w:w="2808" w:type="dxa"/>
          </w:tcPr>
          <w:p w:rsidR="0006516A" w:rsidRPr="002F0727" w:rsidRDefault="0006516A" w:rsidP="002F0727">
            <w:pPr>
              <w:spacing w:before="120" w:beforeAutospacing="0" w:after="120" w:afterAutospacing="0" w:line="276" w:lineRule="auto"/>
              <w:rPr>
                <w:color w:val="000000"/>
                <w:sz w:val="24"/>
                <w:szCs w:val="24"/>
              </w:rPr>
            </w:pPr>
            <w:r w:rsidRPr="002F0727">
              <w:rPr>
                <w:color w:val="000000"/>
                <w:sz w:val="24"/>
                <w:szCs w:val="24"/>
              </w:rPr>
              <w:t>Pass/Fail Criteria</w:t>
            </w:r>
          </w:p>
        </w:tc>
        <w:tc>
          <w:tcPr>
            <w:tcW w:w="6048" w:type="dxa"/>
          </w:tcPr>
          <w:p w:rsidR="0006516A" w:rsidRPr="002F0727" w:rsidRDefault="000C4F21" w:rsidP="002F0727">
            <w:pPr>
              <w:spacing w:before="120" w:beforeAutospacing="0" w:after="120" w:afterAutospacing="0" w:line="276" w:lineRule="auto"/>
              <w:rPr>
                <w:i/>
                <w:iCs/>
                <w:color w:val="000000"/>
                <w:sz w:val="24"/>
                <w:szCs w:val="24"/>
              </w:rPr>
            </w:pPr>
            <w:r w:rsidRPr="000C4F21">
              <w:rPr>
                <w:color w:val="000000"/>
                <w:sz w:val="24"/>
                <w:szCs w:val="24"/>
              </w:rPr>
              <w:t>The unit test completes without any failed assertions.</w:t>
            </w:r>
            <w:r w:rsidRPr="000C4F21" w:rsidDel="007C2C1C">
              <w:rPr>
                <w:i/>
                <w:iCs/>
                <w:color w:val="000000"/>
                <w:sz w:val="24"/>
                <w:szCs w:val="24"/>
              </w:rPr>
              <w:t xml:space="preserve"> </w:t>
            </w:r>
          </w:p>
        </w:tc>
      </w:tr>
      <w:tr w:rsidR="0006516A" w:rsidRPr="0006516A" w:rsidTr="00140766">
        <w:tc>
          <w:tcPr>
            <w:tcW w:w="2808" w:type="dxa"/>
          </w:tcPr>
          <w:p w:rsidR="0006516A" w:rsidRPr="002F0727" w:rsidRDefault="0006516A" w:rsidP="002F0727">
            <w:pPr>
              <w:spacing w:before="120" w:beforeAutospacing="0" w:after="120" w:afterAutospacing="0" w:line="276" w:lineRule="auto"/>
              <w:rPr>
                <w:color w:val="000000"/>
                <w:sz w:val="24"/>
                <w:szCs w:val="24"/>
              </w:rPr>
            </w:pPr>
            <w:r w:rsidRPr="002F0727">
              <w:rPr>
                <w:color w:val="000000"/>
                <w:sz w:val="24"/>
                <w:szCs w:val="24"/>
              </w:rPr>
              <w:t>Assumptions and Constraints</w:t>
            </w:r>
          </w:p>
        </w:tc>
        <w:tc>
          <w:tcPr>
            <w:tcW w:w="6048" w:type="dxa"/>
          </w:tcPr>
          <w:p w:rsidR="0006516A" w:rsidRPr="002F0727" w:rsidRDefault="000C4F21" w:rsidP="002F0727">
            <w:pPr>
              <w:spacing w:before="120" w:beforeAutospacing="0" w:after="120" w:afterAutospacing="0" w:line="276" w:lineRule="auto"/>
              <w:rPr>
                <w:color w:val="000000"/>
                <w:sz w:val="24"/>
                <w:szCs w:val="24"/>
              </w:rPr>
            </w:pPr>
            <w:r w:rsidRPr="00C66192">
              <w:rPr>
                <w:color w:val="000000"/>
                <w:sz w:val="24"/>
                <w:szCs w:val="24"/>
              </w:rPr>
              <w:t>None.</w:t>
            </w:r>
          </w:p>
        </w:tc>
      </w:tr>
      <w:tr w:rsidR="0006516A" w:rsidRPr="0006516A" w:rsidTr="00140766">
        <w:tc>
          <w:tcPr>
            <w:tcW w:w="2808" w:type="dxa"/>
          </w:tcPr>
          <w:p w:rsidR="0006516A" w:rsidRPr="002F0727" w:rsidRDefault="0006516A" w:rsidP="002F0727">
            <w:pPr>
              <w:spacing w:before="120" w:beforeAutospacing="0" w:after="120" w:afterAutospacing="0" w:line="276" w:lineRule="auto"/>
              <w:rPr>
                <w:color w:val="000000"/>
                <w:sz w:val="24"/>
                <w:szCs w:val="24"/>
              </w:rPr>
            </w:pPr>
            <w:r w:rsidRPr="002F0727">
              <w:rPr>
                <w:color w:val="000000"/>
                <w:sz w:val="24"/>
                <w:szCs w:val="24"/>
              </w:rPr>
              <w:t>Dependencies</w:t>
            </w:r>
          </w:p>
        </w:tc>
        <w:tc>
          <w:tcPr>
            <w:tcW w:w="6048" w:type="dxa"/>
          </w:tcPr>
          <w:p w:rsidR="0006516A" w:rsidRPr="002F0727" w:rsidRDefault="000C4F21" w:rsidP="002F0727">
            <w:pPr>
              <w:spacing w:before="120" w:beforeAutospacing="0" w:after="120" w:afterAutospacing="0" w:line="276" w:lineRule="auto"/>
              <w:rPr>
                <w:color w:val="000000"/>
                <w:sz w:val="24"/>
                <w:szCs w:val="24"/>
              </w:rPr>
            </w:pPr>
            <w:r w:rsidRPr="002F0727">
              <w:rPr>
                <w:color w:val="000000"/>
                <w:sz w:val="24"/>
                <w:szCs w:val="24"/>
              </w:rPr>
              <w:t>None.</w:t>
            </w:r>
          </w:p>
        </w:tc>
      </w:tr>
      <w:tr w:rsidR="0006516A" w:rsidRPr="0006516A" w:rsidTr="00140766">
        <w:tc>
          <w:tcPr>
            <w:tcW w:w="2808" w:type="dxa"/>
          </w:tcPr>
          <w:p w:rsidR="0006516A" w:rsidRPr="002F0727" w:rsidRDefault="0006516A" w:rsidP="002F0727">
            <w:pPr>
              <w:spacing w:before="120" w:beforeAutospacing="0" w:after="120" w:afterAutospacing="0" w:line="276" w:lineRule="auto"/>
              <w:rPr>
                <w:color w:val="000000"/>
                <w:sz w:val="24"/>
                <w:szCs w:val="24"/>
              </w:rPr>
            </w:pPr>
            <w:r w:rsidRPr="002F0727">
              <w:rPr>
                <w:color w:val="000000"/>
                <w:sz w:val="24"/>
                <w:szCs w:val="24"/>
              </w:rPr>
              <w:t>Traceability</w:t>
            </w:r>
          </w:p>
        </w:tc>
        <w:tc>
          <w:tcPr>
            <w:tcW w:w="6048" w:type="dxa"/>
          </w:tcPr>
          <w:p w:rsidR="0006516A" w:rsidRPr="002F0727" w:rsidRDefault="003D0D4B" w:rsidP="002F0727">
            <w:pPr>
              <w:spacing w:before="120" w:beforeAutospacing="0" w:after="120" w:afterAutospacing="0" w:line="276" w:lineRule="auto"/>
              <w:rPr>
                <w:i/>
                <w:iCs/>
                <w:color w:val="000000"/>
                <w:sz w:val="24"/>
                <w:szCs w:val="24"/>
              </w:rPr>
            </w:pPr>
            <w:r w:rsidRPr="002F0727">
              <w:rPr>
                <w:color w:val="000000"/>
                <w:sz w:val="24"/>
                <w:szCs w:val="24"/>
              </w:rPr>
              <w:t>WC_5507</w:t>
            </w:r>
            <w:r w:rsidRPr="00C66192">
              <w:rPr>
                <w:i/>
                <w:iCs/>
                <w:color w:val="000000"/>
                <w:sz w:val="24"/>
                <w:szCs w:val="24"/>
              </w:rPr>
              <w:t>.</w:t>
            </w:r>
          </w:p>
        </w:tc>
      </w:tr>
    </w:tbl>
    <w:p w:rsidR="00FC2646" w:rsidRPr="002F0727" w:rsidRDefault="00FC2646" w:rsidP="0006516A">
      <w:pPr>
        <w:autoSpaceDE w:val="0"/>
        <w:autoSpaceDN w:val="0"/>
        <w:adjustRightInd w:val="0"/>
        <w:rPr>
          <w:rFonts w:ascii="TimesNewRoman" w:hAnsi="TimesNewRoman"/>
          <w:color w:val="0070C0"/>
        </w:rPr>
      </w:pPr>
    </w:p>
    <w:p w:rsidR="00F46514" w:rsidRPr="002F0727" w:rsidRDefault="00F46514" w:rsidP="002F0727">
      <w:pPr>
        <w:pStyle w:val="Caption"/>
        <w:keepNext/>
        <w:jc w:val="center"/>
        <w:rPr>
          <w:sz w:val="24"/>
          <w:szCs w:val="24"/>
        </w:rPr>
      </w:pPr>
      <w:bookmarkStart w:id="113" w:name="_Toc26822852"/>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3</w:t>
      </w:r>
      <w:r w:rsidRPr="002F0727">
        <w:rPr>
          <w:sz w:val="24"/>
          <w:szCs w:val="24"/>
        </w:rPr>
        <w:fldChar w:fldCharType="end"/>
      </w:r>
      <w:r w:rsidRPr="002F0727">
        <w:rPr>
          <w:sz w:val="24"/>
          <w:szCs w:val="24"/>
        </w:rPr>
        <w:t>: TC-01-02 Fail to load voter file when it is corrupt</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FC2646" w:rsidRPr="0006516A" w:rsidTr="00480F71">
        <w:tc>
          <w:tcPr>
            <w:tcW w:w="2808" w:type="dxa"/>
          </w:tcPr>
          <w:p w:rsidR="00FC2646" w:rsidRPr="00F91D5D" w:rsidRDefault="00FC2646" w:rsidP="00480F71">
            <w:pPr>
              <w:spacing w:before="120" w:beforeAutospacing="0" w:after="120" w:afterAutospacing="0" w:line="276" w:lineRule="auto"/>
              <w:rPr>
                <w:sz w:val="24"/>
                <w:szCs w:val="24"/>
              </w:rPr>
            </w:pPr>
            <w:r w:rsidRPr="00F91D5D">
              <w:rPr>
                <w:sz w:val="24"/>
                <w:szCs w:val="24"/>
              </w:rPr>
              <w:t>Test Case Number</w:t>
            </w:r>
          </w:p>
        </w:tc>
        <w:tc>
          <w:tcPr>
            <w:tcW w:w="6048" w:type="dxa"/>
          </w:tcPr>
          <w:p w:rsidR="00FC2646" w:rsidRPr="00F91D5D" w:rsidRDefault="00FC2646" w:rsidP="00480F71">
            <w:pPr>
              <w:spacing w:before="120" w:beforeAutospacing="0" w:after="120" w:afterAutospacing="0" w:line="276" w:lineRule="auto"/>
              <w:rPr>
                <w:color w:val="0070C0"/>
                <w:sz w:val="24"/>
                <w:szCs w:val="24"/>
              </w:rPr>
            </w:pPr>
            <w:r w:rsidRPr="00FC2646">
              <w:rPr>
                <w:color w:val="000000"/>
                <w:sz w:val="24"/>
                <w:szCs w:val="24"/>
              </w:rPr>
              <w:t>TC-01-0</w:t>
            </w:r>
            <w:r w:rsidR="001B4FFB">
              <w:rPr>
                <w:color w:val="000000"/>
                <w:sz w:val="24"/>
                <w:szCs w:val="24"/>
              </w:rPr>
              <w:t>2</w:t>
            </w:r>
            <w:r w:rsidRPr="00FC2646">
              <w:rPr>
                <w:color w:val="000000"/>
                <w:sz w:val="24"/>
                <w:szCs w:val="24"/>
              </w:rPr>
              <w:t xml:space="preserve"> Fail to load voter file when it </w:t>
            </w:r>
            <w:r w:rsidR="00EB124E">
              <w:rPr>
                <w:color w:val="000000"/>
                <w:sz w:val="24"/>
                <w:szCs w:val="24"/>
              </w:rPr>
              <w:t>is corrupt</w:t>
            </w:r>
          </w:p>
        </w:tc>
      </w:tr>
      <w:tr w:rsidR="00FC2646" w:rsidRPr="0006516A" w:rsidTr="00480F71">
        <w:tc>
          <w:tcPr>
            <w:tcW w:w="2808" w:type="dxa"/>
          </w:tcPr>
          <w:p w:rsidR="00FC2646" w:rsidRPr="00F91D5D" w:rsidRDefault="00FC2646" w:rsidP="00480F71">
            <w:pPr>
              <w:spacing w:before="120" w:beforeAutospacing="0" w:after="120" w:afterAutospacing="0" w:line="276" w:lineRule="auto"/>
              <w:rPr>
                <w:sz w:val="24"/>
                <w:szCs w:val="24"/>
              </w:rPr>
            </w:pPr>
            <w:r w:rsidRPr="00F91D5D">
              <w:rPr>
                <w:sz w:val="24"/>
                <w:szCs w:val="24"/>
              </w:rPr>
              <w:t>Test Item</w:t>
            </w:r>
          </w:p>
        </w:tc>
        <w:tc>
          <w:tcPr>
            <w:tcW w:w="6048" w:type="dxa"/>
          </w:tcPr>
          <w:p w:rsidR="00FC2646" w:rsidRPr="00F91D5D" w:rsidRDefault="00FC2646" w:rsidP="00480F71">
            <w:pPr>
              <w:spacing w:before="120" w:beforeAutospacing="0" w:after="120" w:afterAutospacing="0" w:line="276" w:lineRule="auto"/>
              <w:rPr>
                <w:i/>
                <w:iCs/>
                <w:color w:val="0070C0"/>
                <w:sz w:val="24"/>
                <w:szCs w:val="24"/>
              </w:rPr>
            </w:pPr>
            <w:r w:rsidRPr="00FC2646">
              <w:rPr>
                <w:color w:val="000000"/>
                <w:sz w:val="24"/>
                <w:szCs w:val="24"/>
              </w:rPr>
              <w:t>If the</w:t>
            </w:r>
            <w:r w:rsidR="00F16D47">
              <w:rPr>
                <w:color w:val="000000"/>
                <w:sz w:val="24"/>
                <w:szCs w:val="24"/>
              </w:rPr>
              <w:t xml:space="preserve"> voter list file used by the application is corrupted for any reason, then the application shall render an error indicating as much, but shall continue to otherwise function.</w:t>
            </w:r>
            <w:r w:rsidRPr="00FC2646">
              <w:rPr>
                <w:color w:val="000000"/>
                <w:sz w:val="24"/>
                <w:szCs w:val="24"/>
              </w:rPr>
              <w:t xml:space="preserve"> </w:t>
            </w:r>
          </w:p>
        </w:tc>
      </w:tr>
      <w:tr w:rsidR="00FC2646" w:rsidRPr="0006516A" w:rsidTr="00480F71">
        <w:tc>
          <w:tcPr>
            <w:tcW w:w="2808" w:type="dxa"/>
          </w:tcPr>
          <w:p w:rsidR="00FC2646" w:rsidRPr="00F91D5D" w:rsidRDefault="00FC2646" w:rsidP="00480F71">
            <w:pPr>
              <w:spacing w:before="120" w:beforeAutospacing="0" w:after="120" w:afterAutospacing="0" w:line="276" w:lineRule="auto"/>
              <w:rPr>
                <w:sz w:val="24"/>
                <w:szCs w:val="24"/>
              </w:rPr>
            </w:pPr>
            <w:r w:rsidRPr="00F91D5D">
              <w:rPr>
                <w:sz w:val="24"/>
                <w:szCs w:val="24"/>
              </w:rPr>
              <w:t>Test Priority</w:t>
            </w:r>
          </w:p>
        </w:tc>
        <w:tc>
          <w:tcPr>
            <w:tcW w:w="6048" w:type="dxa"/>
          </w:tcPr>
          <w:p w:rsidR="00FC2646" w:rsidRPr="00FC2646" w:rsidRDefault="00FC2646" w:rsidP="00480F71">
            <w:pPr>
              <w:spacing w:before="120" w:beforeAutospacing="0" w:after="120" w:afterAutospacing="0" w:line="276" w:lineRule="auto"/>
              <w:rPr>
                <w:color w:val="000000"/>
                <w:sz w:val="24"/>
                <w:szCs w:val="24"/>
              </w:rPr>
            </w:pPr>
            <w:r w:rsidRPr="00FC2646">
              <w:rPr>
                <w:color w:val="000000"/>
                <w:sz w:val="24"/>
                <w:szCs w:val="24"/>
              </w:rPr>
              <w:t>Should have</w:t>
            </w:r>
          </w:p>
        </w:tc>
      </w:tr>
      <w:tr w:rsidR="00FC2646" w:rsidRPr="0006516A" w:rsidTr="00480F71">
        <w:tc>
          <w:tcPr>
            <w:tcW w:w="2808" w:type="dxa"/>
          </w:tcPr>
          <w:p w:rsidR="00FC2646" w:rsidRPr="00FC2646" w:rsidRDefault="00FC2646" w:rsidP="00480F71">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FC2646" w:rsidRPr="00FC2646" w:rsidRDefault="00FC2646" w:rsidP="00480F71">
            <w:pPr>
              <w:numPr>
                <w:ilvl w:val="0"/>
                <w:numId w:val="18"/>
              </w:numPr>
              <w:spacing w:before="120" w:beforeAutospacing="0" w:after="120" w:afterAutospacing="0" w:line="276" w:lineRule="auto"/>
              <w:rPr>
                <w:i/>
                <w:iCs/>
                <w:color w:val="000000"/>
                <w:sz w:val="24"/>
                <w:szCs w:val="24"/>
              </w:rPr>
            </w:pPr>
            <w:r w:rsidRPr="00FC2646">
              <w:rPr>
                <w:color w:val="000000"/>
                <w:sz w:val="24"/>
                <w:szCs w:val="24"/>
              </w:rPr>
              <w:t>Python virtual environment has been enabled, and</w:t>
            </w:r>
          </w:p>
          <w:p w:rsidR="00FC2646" w:rsidRPr="00FC2646" w:rsidRDefault="00FC2646" w:rsidP="00480F71">
            <w:pPr>
              <w:numPr>
                <w:ilvl w:val="0"/>
                <w:numId w:val="18"/>
              </w:numPr>
              <w:spacing w:before="120" w:beforeAutospacing="0" w:after="120" w:afterAutospacing="0" w:line="276" w:lineRule="auto"/>
              <w:rPr>
                <w:i/>
                <w:iCs/>
                <w:color w:val="000000"/>
                <w:sz w:val="24"/>
                <w:szCs w:val="24"/>
              </w:rPr>
            </w:pPr>
            <w:r w:rsidRPr="00FC2646">
              <w:rPr>
                <w:color w:val="000000"/>
                <w:sz w:val="24"/>
                <w:szCs w:val="24"/>
              </w:rPr>
              <w:t>Required Python modules have been downloaded via pip</w:t>
            </w:r>
          </w:p>
        </w:tc>
      </w:tr>
      <w:tr w:rsidR="00FC2646" w:rsidRPr="0006516A" w:rsidTr="00480F71">
        <w:tc>
          <w:tcPr>
            <w:tcW w:w="2808" w:type="dxa"/>
          </w:tcPr>
          <w:p w:rsidR="00FC2646" w:rsidRPr="00F91D5D" w:rsidRDefault="00FC2646" w:rsidP="00480F71">
            <w:pPr>
              <w:spacing w:before="120" w:beforeAutospacing="0" w:after="120" w:afterAutospacing="0" w:line="276" w:lineRule="auto"/>
              <w:rPr>
                <w:sz w:val="24"/>
                <w:szCs w:val="24"/>
              </w:rPr>
            </w:pPr>
            <w:r w:rsidRPr="00F91D5D">
              <w:rPr>
                <w:sz w:val="24"/>
                <w:szCs w:val="24"/>
              </w:rPr>
              <w:t>Post-conditions</w:t>
            </w:r>
          </w:p>
        </w:tc>
        <w:tc>
          <w:tcPr>
            <w:tcW w:w="6048" w:type="dxa"/>
          </w:tcPr>
          <w:p w:rsidR="00FC2646" w:rsidRPr="00F91D5D" w:rsidRDefault="00FC2646" w:rsidP="00480F71">
            <w:pPr>
              <w:spacing w:before="120" w:beforeAutospacing="0" w:after="120" w:afterAutospacing="0" w:line="276" w:lineRule="auto"/>
              <w:rPr>
                <w:i/>
                <w:iCs/>
                <w:color w:val="0070C0"/>
                <w:sz w:val="24"/>
                <w:szCs w:val="24"/>
              </w:rPr>
            </w:pPr>
            <w:r w:rsidRPr="00FC2646">
              <w:rPr>
                <w:color w:val="000000"/>
                <w:sz w:val="24"/>
                <w:szCs w:val="24"/>
              </w:rPr>
              <w:t>An error message shall be returned to the user indicating that an error has occurred</w:t>
            </w:r>
          </w:p>
        </w:tc>
      </w:tr>
      <w:tr w:rsidR="00FC2646" w:rsidRPr="0006516A" w:rsidTr="00480F71">
        <w:tc>
          <w:tcPr>
            <w:tcW w:w="2808" w:type="dxa"/>
          </w:tcPr>
          <w:p w:rsidR="00FC2646" w:rsidRPr="0006516A" w:rsidRDefault="00FC2646" w:rsidP="00480F71">
            <w:pPr>
              <w:spacing w:before="120" w:beforeAutospacing="0" w:after="120" w:afterAutospacing="0" w:line="276" w:lineRule="auto"/>
            </w:pPr>
            <w:r w:rsidRPr="00F91D5D">
              <w:rPr>
                <w:sz w:val="24"/>
                <w:szCs w:val="24"/>
              </w:rPr>
              <w:t>Input Specifications</w:t>
            </w:r>
          </w:p>
        </w:tc>
        <w:tc>
          <w:tcPr>
            <w:tcW w:w="6048" w:type="dxa"/>
          </w:tcPr>
          <w:p w:rsidR="00FC2646" w:rsidRPr="00FC2646" w:rsidRDefault="00FC2646" w:rsidP="00480F71">
            <w:pPr>
              <w:spacing w:before="120" w:beforeAutospacing="0" w:after="120" w:afterAutospacing="0" w:line="276" w:lineRule="auto"/>
              <w:rPr>
                <w:color w:val="000000"/>
                <w:sz w:val="24"/>
                <w:szCs w:val="24"/>
              </w:rPr>
            </w:pPr>
            <w:r w:rsidRPr="00FC2646">
              <w:rPr>
                <w:color w:val="000000"/>
                <w:sz w:val="24"/>
                <w:szCs w:val="24"/>
              </w:rPr>
              <w:t>Run the following command from within the base application directory:</w:t>
            </w:r>
          </w:p>
          <w:p w:rsidR="00FC2646" w:rsidRPr="0006516A" w:rsidRDefault="00FC2646" w:rsidP="00480F71">
            <w:pPr>
              <w:spacing w:before="120" w:beforeAutospacing="0" w:after="120" w:afterAutospacing="0" w:line="276" w:lineRule="auto"/>
              <w:rPr>
                <w:i/>
                <w:iCs/>
                <w:color w:val="0070C0"/>
              </w:rPr>
            </w:pPr>
            <w:r w:rsidRPr="00FC2646">
              <w:rPr>
                <w:color w:val="000000"/>
                <w:sz w:val="22"/>
                <w:szCs w:val="22"/>
              </w:rPr>
              <w:t xml:space="preserve"> </w:t>
            </w:r>
            <w:r w:rsidRPr="00FC2646">
              <w:rPr>
                <w:rFonts w:ascii="Menlo" w:hAnsi="Menlo" w:cs="Menlo"/>
                <w:color w:val="000000"/>
                <w:sz w:val="22"/>
                <w:szCs w:val="22"/>
              </w:rPr>
              <w:t>$ python3 manage.py test -k test_voter_csv_</w:t>
            </w:r>
            <w:r w:rsidR="000670C5">
              <w:rPr>
                <w:rFonts w:ascii="Menlo" w:hAnsi="Menlo" w:cs="Menlo"/>
                <w:color w:val="000000"/>
                <w:sz w:val="22"/>
                <w:szCs w:val="22"/>
              </w:rPr>
              <w:t>corrupt</w:t>
            </w:r>
          </w:p>
        </w:tc>
      </w:tr>
      <w:tr w:rsidR="00FC2646" w:rsidRPr="0006516A" w:rsidTr="00480F71">
        <w:tc>
          <w:tcPr>
            <w:tcW w:w="2808" w:type="dxa"/>
          </w:tcPr>
          <w:p w:rsidR="00FC2646" w:rsidRPr="00FC2646" w:rsidRDefault="00FC2646" w:rsidP="00480F71">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FC2646" w:rsidRPr="00FC2646" w:rsidRDefault="00FC2646" w:rsidP="00480F71">
            <w:pPr>
              <w:spacing w:before="120" w:beforeAutospacing="0" w:after="120" w:afterAutospacing="0" w:line="276" w:lineRule="auto"/>
              <w:rPr>
                <w:i/>
                <w:iCs/>
                <w:color w:val="000000"/>
                <w:sz w:val="24"/>
                <w:szCs w:val="24"/>
              </w:rPr>
            </w:pPr>
            <w:r w:rsidRPr="00FC2646">
              <w:rPr>
                <w:color w:val="000000"/>
                <w:sz w:val="24"/>
                <w:szCs w:val="24"/>
              </w:rPr>
              <w:t>“OK” message printed in console.</w:t>
            </w:r>
          </w:p>
        </w:tc>
      </w:tr>
      <w:tr w:rsidR="00FC2646" w:rsidRPr="0006516A" w:rsidTr="00480F71">
        <w:tc>
          <w:tcPr>
            <w:tcW w:w="2808" w:type="dxa"/>
          </w:tcPr>
          <w:p w:rsidR="00FC2646" w:rsidRPr="00FC2646" w:rsidRDefault="00FC2646" w:rsidP="00480F71">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FC2646" w:rsidRPr="00FC2646" w:rsidRDefault="00FC2646" w:rsidP="00480F71">
            <w:pPr>
              <w:spacing w:before="120" w:beforeAutospacing="0" w:after="120" w:afterAutospacing="0" w:line="276" w:lineRule="auto"/>
              <w:rPr>
                <w:i/>
                <w:iCs/>
                <w:color w:val="000000"/>
                <w:sz w:val="24"/>
                <w:szCs w:val="24"/>
              </w:rPr>
            </w:pPr>
            <w:r w:rsidRPr="000C4F21">
              <w:rPr>
                <w:color w:val="000000"/>
                <w:sz w:val="24"/>
                <w:szCs w:val="24"/>
              </w:rPr>
              <w:t>The unit test completes without any failed assertions.</w:t>
            </w:r>
            <w:r w:rsidRPr="000C4F21" w:rsidDel="007C2C1C">
              <w:rPr>
                <w:i/>
                <w:iCs/>
                <w:color w:val="000000"/>
                <w:sz w:val="24"/>
                <w:szCs w:val="24"/>
              </w:rPr>
              <w:t xml:space="preserve"> </w:t>
            </w:r>
          </w:p>
        </w:tc>
      </w:tr>
      <w:tr w:rsidR="00FC2646" w:rsidRPr="0006516A" w:rsidTr="00480F71">
        <w:tc>
          <w:tcPr>
            <w:tcW w:w="2808" w:type="dxa"/>
          </w:tcPr>
          <w:p w:rsidR="00FC2646" w:rsidRPr="00FC2646" w:rsidRDefault="00FC2646" w:rsidP="00480F71">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FC2646" w:rsidRPr="00FC2646" w:rsidRDefault="00FC2646" w:rsidP="00480F71">
            <w:pPr>
              <w:spacing w:before="120" w:beforeAutospacing="0" w:after="120" w:afterAutospacing="0" w:line="276" w:lineRule="auto"/>
              <w:rPr>
                <w:color w:val="000000"/>
                <w:sz w:val="24"/>
                <w:szCs w:val="24"/>
              </w:rPr>
            </w:pPr>
            <w:r w:rsidRPr="00FC2646">
              <w:rPr>
                <w:color w:val="000000"/>
                <w:sz w:val="24"/>
                <w:szCs w:val="24"/>
              </w:rPr>
              <w:t>None.</w:t>
            </w:r>
          </w:p>
        </w:tc>
      </w:tr>
      <w:tr w:rsidR="00FC2646" w:rsidRPr="0006516A" w:rsidTr="00480F71">
        <w:tc>
          <w:tcPr>
            <w:tcW w:w="2808" w:type="dxa"/>
          </w:tcPr>
          <w:p w:rsidR="00FC2646" w:rsidRPr="00FC2646" w:rsidRDefault="00FC2646" w:rsidP="00480F71">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FC2646" w:rsidRPr="00FC2646" w:rsidRDefault="00FC2646" w:rsidP="00480F71">
            <w:pPr>
              <w:spacing w:before="120" w:beforeAutospacing="0" w:after="120" w:afterAutospacing="0" w:line="276" w:lineRule="auto"/>
              <w:rPr>
                <w:color w:val="000000"/>
                <w:sz w:val="24"/>
                <w:szCs w:val="24"/>
              </w:rPr>
            </w:pPr>
            <w:r w:rsidRPr="00FC2646">
              <w:rPr>
                <w:color w:val="000000"/>
                <w:sz w:val="24"/>
                <w:szCs w:val="24"/>
              </w:rPr>
              <w:t>None.</w:t>
            </w:r>
          </w:p>
        </w:tc>
      </w:tr>
      <w:tr w:rsidR="00FC2646" w:rsidRPr="0006516A" w:rsidTr="00480F71">
        <w:tc>
          <w:tcPr>
            <w:tcW w:w="2808" w:type="dxa"/>
          </w:tcPr>
          <w:p w:rsidR="00FC2646" w:rsidRPr="00FC2646" w:rsidRDefault="00FC2646" w:rsidP="00480F71">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FC2646" w:rsidRPr="00FC2646" w:rsidRDefault="00FC2646" w:rsidP="00480F71">
            <w:pPr>
              <w:spacing w:before="120" w:beforeAutospacing="0" w:after="120" w:afterAutospacing="0" w:line="276" w:lineRule="auto"/>
              <w:rPr>
                <w:i/>
                <w:iCs/>
                <w:color w:val="000000"/>
                <w:sz w:val="24"/>
                <w:szCs w:val="24"/>
              </w:rPr>
            </w:pPr>
            <w:r w:rsidRPr="00FC2646">
              <w:rPr>
                <w:color w:val="000000"/>
                <w:sz w:val="24"/>
                <w:szCs w:val="24"/>
              </w:rPr>
              <w:t>WC_5507</w:t>
            </w:r>
            <w:r w:rsidRPr="00FC2646">
              <w:rPr>
                <w:i/>
                <w:iCs/>
                <w:color w:val="000000"/>
                <w:sz w:val="24"/>
                <w:szCs w:val="24"/>
              </w:rPr>
              <w:t>.</w:t>
            </w:r>
          </w:p>
        </w:tc>
      </w:tr>
    </w:tbl>
    <w:p w:rsidR="00A119E4" w:rsidRDefault="00A119E4" w:rsidP="0006516A">
      <w:pPr>
        <w:autoSpaceDE w:val="0"/>
        <w:autoSpaceDN w:val="0"/>
        <w:adjustRightInd w:val="0"/>
        <w:rPr>
          <w:rFonts w:ascii="TimesNewRoman" w:hAnsi="TimesNewRoman"/>
          <w:i/>
          <w:iCs/>
          <w:color w:val="0070C0"/>
        </w:rPr>
      </w:pPr>
    </w:p>
    <w:p w:rsidR="005B0BF8" w:rsidRPr="002F0727" w:rsidRDefault="005B0BF8" w:rsidP="002F0727">
      <w:pPr>
        <w:pStyle w:val="Caption"/>
        <w:keepNext/>
        <w:jc w:val="center"/>
        <w:rPr>
          <w:sz w:val="24"/>
          <w:szCs w:val="24"/>
        </w:rPr>
      </w:pPr>
      <w:bookmarkStart w:id="114" w:name="_Toc26822853"/>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4</w:t>
      </w:r>
      <w:r w:rsidRPr="002F0727">
        <w:rPr>
          <w:sz w:val="24"/>
          <w:szCs w:val="24"/>
        </w:rPr>
        <w:fldChar w:fldCharType="end"/>
      </w:r>
      <w:r w:rsidRPr="002F0727">
        <w:rPr>
          <w:sz w:val="24"/>
          <w:szCs w:val="24"/>
        </w:rPr>
        <w:t>: TC-01-03 Fail to load voter file when references to it are null</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A119E4" w:rsidRPr="0006516A" w:rsidTr="00480F71">
        <w:tc>
          <w:tcPr>
            <w:tcW w:w="2808" w:type="dxa"/>
          </w:tcPr>
          <w:p w:rsidR="00A119E4" w:rsidRPr="00F91D5D" w:rsidRDefault="00A119E4" w:rsidP="00480F71">
            <w:pPr>
              <w:spacing w:before="120" w:beforeAutospacing="0" w:after="120" w:afterAutospacing="0" w:line="276" w:lineRule="auto"/>
              <w:rPr>
                <w:sz w:val="24"/>
                <w:szCs w:val="24"/>
              </w:rPr>
            </w:pPr>
            <w:r w:rsidRPr="00F91D5D">
              <w:rPr>
                <w:sz w:val="24"/>
                <w:szCs w:val="24"/>
              </w:rPr>
              <w:t>Test Case Number</w:t>
            </w:r>
          </w:p>
        </w:tc>
        <w:tc>
          <w:tcPr>
            <w:tcW w:w="6048" w:type="dxa"/>
          </w:tcPr>
          <w:p w:rsidR="00A119E4" w:rsidRPr="00F91D5D" w:rsidRDefault="00A119E4" w:rsidP="00480F71">
            <w:pPr>
              <w:spacing w:before="120" w:beforeAutospacing="0" w:after="120" w:afterAutospacing="0" w:line="276" w:lineRule="auto"/>
              <w:rPr>
                <w:color w:val="0070C0"/>
                <w:sz w:val="24"/>
                <w:szCs w:val="24"/>
              </w:rPr>
            </w:pPr>
            <w:r w:rsidRPr="00FC2646">
              <w:rPr>
                <w:color w:val="000000"/>
                <w:sz w:val="24"/>
                <w:szCs w:val="24"/>
              </w:rPr>
              <w:t>TC-01-0</w:t>
            </w:r>
            <w:r>
              <w:rPr>
                <w:color w:val="000000"/>
                <w:sz w:val="24"/>
                <w:szCs w:val="24"/>
              </w:rPr>
              <w:t>3</w:t>
            </w:r>
            <w:r w:rsidRPr="00FC2646">
              <w:rPr>
                <w:color w:val="000000"/>
                <w:sz w:val="24"/>
                <w:szCs w:val="24"/>
              </w:rPr>
              <w:t xml:space="preserve"> Fail to load voter file when </w:t>
            </w:r>
            <w:r>
              <w:rPr>
                <w:color w:val="000000"/>
                <w:sz w:val="24"/>
                <w:szCs w:val="24"/>
              </w:rPr>
              <w:t>references to it are null</w:t>
            </w:r>
          </w:p>
        </w:tc>
      </w:tr>
      <w:tr w:rsidR="00A119E4" w:rsidRPr="0006516A" w:rsidTr="00480F71">
        <w:tc>
          <w:tcPr>
            <w:tcW w:w="2808" w:type="dxa"/>
          </w:tcPr>
          <w:p w:rsidR="00A119E4" w:rsidRPr="00F91D5D" w:rsidRDefault="00A119E4" w:rsidP="00480F71">
            <w:pPr>
              <w:spacing w:before="120" w:beforeAutospacing="0" w:after="120" w:afterAutospacing="0" w:line="276" w:lineRule="auto"/>
              <w:rPr>
                <w:sz w:val="24"/>
                <w:szCs w:val="24"/>
              </w:rPr>
            </w:pPr>
            <w:r w:rsidRPr="00F91D5D">
              <w:rPr>
                <w:sz w:val="24"/>
                <w:szCs w:val="24"/>
              </w:rPr>
              <w:t>Test Item</w:t>
            </w:r>
          </w:p>
        </w:tc>
        <w:tc>
          <w:tcPr>
            <w:tcW w:w="6048" w:type="dxa"/>
          </w:tcPr>
          <w:p w:rsidR="00A119E4" w:rsidRPr="00F91D5D" w:rsidRDefault="00A119E4" w:rsidP="00480F71">
            <w:pPr>
              <w:spacing w:before="120" w:beforeAutospacing="0" w:after="120" w:afterAutospacing="0" w:line="276" w:lineRule="auto"/>
              <w:rPr>
                <w:i/>
                <w:iCs/>
                <w:color w:val="0070C0"/>
                <w:sz w:val="24"/>
                <w:szCs w:val="24"/>
              </w:rPr>
            </w:pPr>
            <w:r>
              <w:rPr>
                <w:color w:val="000000"/>
                <w:sz w:val="24"/>
                <w:szCs w:val="24"/>
              </w:rPr>
              <w:t>If the pointer referencing the voter list becomes null due to an error internal to Python, an error shall be rendered, but otherwise the application shall continue to function.</w:t>
            </w:r>
            <w:r w:rsidRPr="00FC2646">
              <w:rPr>
                <w:color w:val="000000"/>
                <w:sz w:val="24"/>
                <w:szCs w:val="24"/>
              </w:rPr>
              <w:t xml:space="preserve"> </w:t>
            </w:r>
          </w:p>
        </w:tc>
      </w:tr>
      <w:tr w:rsidR="00A119E4" w:rsidRPr="0006516A" w:rsidTr="00480F71">
        <w:tc>
          <w:tcPr>
            <w:tcW w:w="2808" w:type="dxa"/>
          </w:tcPr>
          <w:p w:rsidR="00A119E4" w:rsidRPr="00F91D5D" w:rsidRDefault="00A119E4" w:rsidP="00480F71">
            <w:pPr>
              <w:spacing w:before="120" w:beforeAutospacing="0" w:after="120" w:afterAutospacing="0" w:line="276" w:lineRule="auto"/>
              <w:rPr>
                <w:sz w:val="24"/>
                <w:szCs w:val="24"/>
              </w:rPr>
            </w:pPr>
            <w:r w:rsidRPr="00F91D5D">
              <w:rPr>
                <w:sz w:val="24"/>
                <w:szCs w:val="24"/>
              </w:rPr>
              <w:t>Test Priority</w:t>
            </w:r>
          </w:p>
        </w:tc>
        <w:tc>
          <w:tcPr>
            <w:tcW w:w="6048" w:type="dxa"/>
          </w:tcPr>
          <w:p w:rsidR="00A119E4" w:rsidRPr="00FC2646" w:rsidRDefault="00A119E4" w:rsidP="00480F71">
            <w:pPr>
              <w:spacing w:before="120" w:beforeAutospacing="0" w:after="120" w:afterAutospacing="0" w:line="276" w:lineRule="auto"/>
              <w:rPr>
                <w:color w:val="000000"/>
                <w:sz w:val="24"/>
                <w:szCs w:val="24"/>
              </w:rPr>
            </w:pPr>
            <w:r w:rsidRPr="00FC2646">
              <w:rPr>
                <w:color w:val="000000"/>
                <w:sz w:val="24"/>
                <w:szCs w:val="24"/>
              </w:rPr>
              <w:t>Should have</w:t>
            </w:r>
          </w:p>
        </w:tc>
      </w:tr>
      <w:tr w:rsidR="00A119E4" w:rsidRPr="0006516A" w:rsidTr="00480F71">
        <w:tc>
          <w:tcPr>
            <w:tcW w:w="2808" w:type="dxa"/>
          </w:tcPr>
          <w:p w:rsidR="00A119E4" w:rsidRPr="00FC2646" w:rsidRDefault="00A119E4" w:rsidP="00480F71">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A119E4" w:rsidRPr="00FC2646" w:rsidRDefault="00A119E4" w:rsidP="00480F71">
            <w:pPr>
              <w:numPr>
                <w:ilvl w:val="0"/>
                <w:numId w:val="18"/>
              </w:numPr>
              <w:spacing w:before="120" w:beforeAutospacing="0" w:after="120" w:afterAutospacing="0" w:line="276" w:lineRule="auto"/>
              <w:rPr>
                <w:i/>
                <w:iCs/>
                <w:color w:val="000000"/>
                <w:sz w:val="24"/>
                <w:szCs w:val="24"/>
              </w:rPr>
            </w:pPr>
            <w:r w:rsidRPr="00FC2646">
              <w:rPr>
                <w:color w:val="000000"/>
                <w:sz w:val="24"/>
                <w:szCs w:val="24"/>
              </w:rPr>
              <w:t>Python virtual environment has been enabled, and</w:t>
            </w:r>
          </w:p>
          <w:p w:rsidR="00A119E4" w:rsidRPr="00FC2646" w:rsidRDefault="00A119E4" w:rsidP="00480F71">
            <w:pPr>
              <w:numPr>
                <w:ilvl w:val="0"/>
                <w:numId w:val="18"/>
              </w:numPr>
              <w:spacing w:before="120" w:beforeAutospacing="0" w:after="120" w:afterAutospacing="0" w:line="276" w:lineRule="auto"/>
              <w:rPr>
                <w:i/>
                <w:iCs/>
                <w:color w:val="000000"/>
                <w:sz w:val="24"/>
                <w:szCs w:val="24"/>
              </w:rPr>
            </w:pPr>
            <w:r w:rsidRPr="00FC2646">
              <w:rPr>
                <w:color w:val="000000"/>
                <w:sz w:val="24"/>
                <w:szCs w:val="24"/>
              </w:rPr>
              <w:t>Required Python modules have been downloaded via pip</w:t>
            </w:r>
          </w:p>
        </w:tc>
      </w:tr>
      <w:tr w:rsidR="00A119E4" w:rsidRPr="0006516A" w:rsidTr="00480F71">
        <w:tc>
          <w:tcPr>
            <w:tcW w:w="2808" w:type="dxa"/>
          </w:tcPr>
          <w:p w:rsidR="00A119E4" w:rsidRPr="00F91D5D" w:rsidRDefault="00A119E4" w:rsidP="00480F71">
            <w:pPr>
              <w:spacing w:before="120" w:beforeAutospacing="0" w:after="120" w:afterAutospacing="0" w:line="276" w:lineRule="auto"/>
              <w:rPr>
                <w:sz w:val="24"/>
                <w:szCs w:val="24"/>
              </w:rPr>
            </w:pPr>
            <w:r w:rsidRPr="00F91D5D">
              <w:rPr>
                <w:sz w:val="24"/>
                <w:szCs w:val="24"/>
              </w:rPr>
              <w:t>Post-conditions</w:t>
            </w:r>
          </w:p>
        </w:tc>
        <w:tc>
          <w:tcPr>
            <w:tcW w:w="6048" w:type="dxa"/>
          </w:tcPr>
          <w:p w:rsidR="00A119E4" w:rsidRPr="00F91D5D" w:rsidRDefault="00A119E4" w:rsidP="00480F71">
            <w:pPr>
              <w:spacing w:before="120" w:beforeAutospacing="0" w:after="120" w:afterAutospacing="0" w:line="276" w:lineRule="auto"/>
              <w:rPr>
                <w:i/>
                <w:iCs/>
                <w:color w:val="0070C0"/>
                <w:sz w:val="24"/>
                <w:szCs w:val="24"/>
              </w:rPr>
            </w:pPr>
            <w:r w:rsidRPr="00FC2646">
              <w:rPr>
                <w:color w:val="000000"/>
                <w:sz w:val="24"/>
                <w:szCs w:val="24"/>
              </w:rPr>
              <w:t>An error message shall be returned to the user indicating that an error has occurred</w:t>
            </w:r>
          </w:p>
        </w:tc>
      </w:tr>
      <w:tr w:rsidR="00A119E4" w:rsidRPr="0006516A" w:rsidTr="00480F71">
        <w:tc>
          <w:tcPr>
            <w:tcW w:w="2808" w:type="dxa"/>
          </w:tcPr>
          <w:p w:rsidR="00A119E4" w:rsidRPr="0006516A" w:rsidRDefault="00A119E4" w:rsidP="00480F71">
            <w:pPr>
              <w:spacing w:before="120" w:beforeAutospacing="0" w:after="120" w:afterAutospacing="0" w:line="276" w:lineRule="auto"/>
            </w:pPr>
            <w:r w:rsidRPr="00F91D5D">
              <w:rPr>
                <w:sz w:val="24"/>
                <w:szCs w:val="24"/>
              </w:rPr>
              <w:t>Input Specifications</w:t>
            </w:r>
          </w:p>
        </w:tc>
        <w:tc>
          <w:tcPr>
            <w:tcW w:w="6048" w:type="dxa"/>
          </w:tcPr>
          <w:p w:rsidR="00A119E4" w:rsidRPr="00FC2646" w:rsidRDefault="00A119E4" w:rsidP="00480F71">
            <w:pPr>
              <w:spacing w:before="120" w:beforeAutospacing="0" w:after="120" w:afterAutospacing="0" w:line="276" w:lineRule="auto"/>
              <w:rPr>
                <w:color w:val="000000"/>
                <w:sz w:val="24"/>
                <w:szCs w:val="24"/>
              </w:rPr>
            </w:pPr>
            <w:r w:rsidRPr="00FC2646">
              <w:rPr>
                <w:color w:val="000000"/>
                <w:sz w:val="24"/>
                <w:szCs w:val="24"/>
              </w:rPr>
              <w:t>Run the following command from within the base application directory:</w:t>
            </w:r>
          </w:p>
          <w:p w:rsidR="00A119E4" w:rsidRPr="0006516A" w:rsidRDefault="00A119E4" w:rsidP="00480F71">
            <w:pPr>
              <w:spacing w:before="120" w:beforeAutospacing="0" w:after="120" w:afterAutospacing="0" w:line="276" w:lineRule="auto"/>
              <w:rPr>
                <w:i/>
                <w:iCs/>
                <w:color w:val="0070C0"/>
              </w:rPr>
            </w:pPr>
            <w:r w:rsidRPr="00FC2646">
              <w:rPr>
                <w:color w:val="000000"/>
                <w:sz w:val="22"/>
                <w:szCs w:val="22"/>
              </w:rPr>
              <w:t xml:space="preserve"> </w:t>
            </w:r>
            <w:r w:rsidRPr="00FC2646">
              <w:rPr>
                <w:rFonts w:ascii="Menlo" w:hAnsi="Menlo" w:cs="Menlo"/>
                <w:color w:val="000000"/>
                <w:sz w:val="22"/>
                <w:szCs w:val="22"/>
              </w:rPr>
              <w:t>$ python3 manage.py test -k test_voter_csv_</w:t>
            </w:r>
            <w:r>
              <w:rPr>
                <w:rFonts w:ascii="Menlo" w:hAnsi="Menlo" w:cs="Menlo"/>
                <w:color w:val="000000"/>
                <w:sz w:val="22"/>
                <w:szCs w:val="22"/>
              </w:rPr>
              <w:t>none</w:t>
            </w:r>
          </w:p>
        </w:tc>
      </w:tr>
      <w:tr w:rsidR="00A119E4" w:rsidRPr="0006516A" w:rsidTr="00480F71">
        <w:tc>
          <w:tcPr>
            <w:tcW w:w="2808" w:type="dxa"/>
          </w:tcPr>
          <w:p w:rsidR="00A119E4" w:rsidRPr="00FC2646" w:rsidRDefault="00A119E4" w:rsidP="00480F71">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A119E4" w:rsidRPr="00FC2646" w:rsidRDefault="00A119E4" w:rsidP="00480F71">
            <w:pPr>
              <w:spacing w:before="120" w:beforeAutospacing="0" w:after="120" w:afterAutospacing="0" w:line="276" w:lineRule="auto"/>
              <w:rPr>
                <w:i/>
                <w:iCs/>
                <w:color w:val="000000"/>
                <w:sz w:val="24"/>
                <w:szCs w:val="24"/>
              </w:rPr>
            </w:pPr>
            <w:r w:rsidRPr="00FC2646">
              <w:rPr>
                <w:color w:val="000000"/>
                <w:sz w:val="24"/>
                <w:szCs w:val="24"/>
              </w:rPr>
              <w:t>“OK” message printed in console.</w:t>
            </w:r>
          </w:p>
        </w:tc>
      </w:tr>
      <w:tr w:rsidR="00A119E4" w:rsidRPr="0006516A" w:rsidTr="00480F71">
        <w:tc>
          <w:tcPr>
            <w:tcW w:w="2808" w:type="dxa"/>
          </w:tcPr>
          <w:p w:rsidR="00A119E4" w:rsidRPr="00FC2646" w:rsidRDefault="00A119E4" w:rsidP="00480F71">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A119E4" w:rsidRPr="00FC2646" w:rsidRDefault="00A119E4" w:rsidP="00480F71">
            <w:pPr>
              <w:spacing w:before="120" w:beforeAutospacing="0" w:after="120" w:afterAutospacing="0" w:line="276" w:lineRule="auto"/>
              <w:rPr>
                <w:i/>
                <w:iCs/>
                <w:color w:val="000000"/>
                <w:sz w:val="24"/>
                <w:szCs w:val="24"/>
              </w:rPr>
            </w:pPr>
            <w:r w:rsidRPr="000C4F21">
              <w:rPr>
                <w:color w:val="000000"/>
                <w:sz w:val="24"/>
                <w:szCs w:val="24"/>
              </w:rPr>
              <w:t>The unit test completes without any failed assertions.</w:t>
            </w:r>
            <w:r w:rsidRPr="000C4F21" w:rsidDel="007C2C1C">
              <w:rPr>
                <w:i/>
                <w:iCs/>
                <w:color w:val="000000"/>
                <w:sz w:val="24"/>
                <w:szCs w:val="24"/>
              </w:rPr>
              <w:t xml:space="preserve"> </w:t>
            </w:r>
          </w:p>
        </w:tc>
      </w:tr>
      <w:tr w:rsidR="00A119E4" w:rsidRPr="0006516A" w:rsidTr="00480F71">
        <w:tc>
          <w:tcPr>
            <w:tcW w:w="2808" w:type="dxa"/>
          </w:tcPr>
          <w:p w:rsidR="00A119E4" w:rsidRPr="00FC2646" w:rsidRDefault="00A119E4" w:rsidP="00480F71">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A119E4" w:rsidRPr="00FC2646" w:rsidRDefault="00A119E4" w:rsidP="00480F71">
            <w:pPr>
              <w:spacing w:before="120" w:beforeAutospacing="0" w:after="120" w:afterAutospacing="0" w:line="276" w:lineRule="auto"/>
              <w:rPr>
                <w:color w:val="000000"/>
                <w:sz w:val="24"/>
                <w:szCs w:val="24"/>
              </w:rPr>
            </w:pPr>
            <w:r w:rsidRPr="00FC2646">
              <w:rPr>
                <w:color w:val="000000"/>
                <w:sz w:val="24"/>
                <w:szCs w:val="24"/>
              </w:rPr>
              <w:t>None.</w:t>
            </w:r>
          </w:p>
        </w:tc>
      </w:tr>
      <w:tr w:rsidR="00A119E4" w:rsidRPr="0006516A" w:rsidTr="00480F71">
        <w:tc>
          <w:tcPr>
            <w:tcW w:w="2808" w:type="dxa"/>
          </w:tcPr>
          <w:p w:rsidR="00A119E4" w:rsidRPr="00FC2646" w:rsidRDefault="00A119E4" w:rsidP="00480F71">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A119E4" w:rsidRPr="00FC2646" w:rsidRDefault="00A119E4" w:rsidP="00480F71">
            <w:pPr>
              <w:spacing w:before="120" w:beforeAutospacing="0" w:after="120" w:afterAutospacing="0" w:line="276" w:lineRule="auto"/>
              <w:rPr>
                <w:color w:val="000000"/>
                <w:sz w:val="24"/>
                <w:szCs w:val="24"/>
              </w:rPr>
            </w:pPr>
            <w:r w:rsidRPr="00FC2646">
              <w:rPr>
                <w:color w:val="000000"/>
                <w:sz w:val="24"/>
                <w:szCs w:val="24"/>
              </w:rPr>
              <w:t>None.</w:t>
            </w:r>
          </w:p>
        </w:tc>
      </w:tr>
      <w:tr w:rsidR="00A119E4" w:rsidRPr="0006516A" w:rsidTr="00480F71">
        <w:tc>
          <w:tcPr>
            <w:tcW w:w="2808" w:type="dxa"/>
          </w:tcPr>
          <w:p w:rsidR="00A119E4" w:rsidRPr="00FC2646" w:rsidRDefault="00A119E4" w:rsidP="00480F71">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A119E4" w:rsidRPr="00FC2646" w:rsidRDefault="00A119E4" w:rsidP="00480F71">
            <w:pPr>
              <w:spacing w:before="120" w:beforeAutospacing="0" w:after="120" w:afterAutospacing="0" w:line="276" w:lineRule="auto"/>
              <w:rPr>
                <w:i/>
                <w:iCs/>
                <w:color w:val="000000"/>
                <w:sz w:val="24"/>
                <w:szCs w:val="24"/>
              </w:rPr>
            </w:pPr>
            <w:r w:rsidRPr="00FC2646">
              <w:rPr>
                <w:color w:val="000000"/>
                <w:sz w:val="24"/>
                <w:szCs w:val="24"/>
              </w:rPr>
              <w:t>WC_5507</w:t>
            </w:r>
            <w:r w:rsidRPr="00FC2646">
              <w:rPr>
                <w:i/>
                <w:iCs/>
                <w:color w:val="000000"/>
                <w:sz w:val="24"/>
                <w:szCs w:val="24"/>
              </w:rPr>
              <w:t>.</w:t>
            </w:r>
          </w:p>
        </w:tc>
      </w:tr>
    </w:tbl>
    <w:p w:rsidR="00365CED" w:rsidRDefault="00365CED" w:rsidP="0006516A">
      <w:pPr>
        <w:autoSpaceDE w:val="0"/>
        <w:autoSpaceDN w:val="0"/>
        <w:adjustRightInd w:val="0"/>
        <w:rPr>
          <w:rFonts w:ascii="TimesNewRoman" w:hAnsi="TimesNewRoman"/>
          <w:i/>
          <w:iCs/>
          <w:color w:val="0070C0"/>
        </w:rPr>
      </w:pPr>
    </w:p>
    <w:p w:rsidR="00A539D0" w:rsidRPr="002F0727" w:rsidRDefault="00A539D0" w:rsidP="002F0727">
      <w:pPr>
        <w:pStyle w:val="Caption"/>
        <w:keepNext/>
        <w:jc w:val="center"/>
        <w:rPr>
          <w:sz w:val="24"/>
          <w:szCs w:val="24"/>
        </w:rPr>
      </w:pPr>
      <w:bookmarkStart w:id="115" w:name="_Toc26822854"/>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5</w:t>
      </w:r>
      <w:r w:rsidRPr="002F0727">
        <w:rPr>
          <w:sz w:val="24"/>
          <w:szCs w:val="24"/>
        </w:rPr>
        <w:fldChar w:fldCharType="end"/>
      </w:r>
      <w:r w:rsidRPr="002F0727">
        <w:rPr>
          <w:sz w:val="24"/>
          <w:szCs w:val="24"/>
        </w:rPr>
        <w:t>: TC-01-04 Successfully load voter file with two volunteers</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365CED" w:rsidRPr="0006516A" w:rsidTr="00480F71">
        <w:tc>
          <w:tcPr>
            <w:tcW w:w="2808" w:type="dxa"/>
          </w:tcPr>
          <w:p w:rsidR="00365CED" w:rsidRPr="00F91D5D" w:rsidRDefault="00365CED" w:rsidP="00480F71">
            <w:pPr>
              <w:spacing w:before="120" w:beforeAutospacing="0" w:after="120" w:afterAutospacing="0" w:line="276" w:lineRule="auto"/>
              <w:rPr>
                <w:sz w:val="24"/>
                <w:szCs w:val="24"/>
              </w:rPr>
            </w:pPr>
            <w:r w:rsidRPr="00F91D5D">
              <w:rPr>
                <w:sz w:val="24"/>
                <w:szCs w:val="24"/>
              </w:rPr>
              <w:t>Test Case Number</w:t>
            </w:r>
          </w:p>
        </w:tc>
        <w:tc>
          <w:tcPr>
            <w:tcW w:w="6048" w:type="dxa"/>
          </w:tcPr>
          <w:p w:rsidR="00365CED" w:rsidRPr="00F91D5D" w:rsidRDefault="00365CED" w:rsidP="00480F71">
            <w:pPr>
              <w:spacing w:before="120" w:beforeAutospacing="0" w:after="120" w:afterAutospacing="0" w:line="276" w:lineRule="auto"/>
              <w:rPr>
                <w:color w:val="0070C0"/>
                <w:sz w:val="24"/>
                <w:szCs w:val="24"/>
              </w:rPr>
            </w:pPr>
            <w:r w:rsidRPr="00FC2646">
              <w:rPr>
                <w:color w:val="000000"/>
                <w:sz w:val="24"/>
                <w:szCs w:val="24"/>
              </w:rPr>
              <w:t>TC-01-0</w:t>
            </w:r>
            <w:r>
              <w:rPr>
                <w:color w:val="000000"/>
                <w:sz w:val="24"/>
                <w:szCs w:val="24"/>
              </w:rPr>
              <w:t>4</w:t>
            </w:r>
            <w:r w:rsidRPr="00FC2646">
              <w:rPr>
                <w:color w:val="000000"/>
                <w:sz w:val="24"/>
                <w:szCs w:val="24"/>
              </w:rPr>
              <w:t xml:space="preserve"> </w:t>
            </w:r>
            <w:r w:rsidRPr="00365CED">
              <w:rPr>
                <w:iCs/>
                <w:color w:val="000000"/>
                <w:sz w:val="24"/>
                <w:szCs w:val="24"/>
              </w:rPr>
              <w:t>Successfully load voter file with two volunteers</w:t>
            </w:r>
          </w:p>
        </w:tc>
      </w:tr>
      <w:tr w:rsidR="00365CED" w:rsidRPr="0006516A" w:rsidTr="00480F71">
        <w:tc>
          <w:tcPr>
            <w:tcW w:w="2808" w:type="dxa"/>
          </w:tcPr>
          <w:p w:rsidR="00365CED" w:rsidRPr="00F91D5D" w:rsidRDefault="00365CED" w:rsidP="00480F71">
            <w:pPr>
              <w:spacing w:before="120" w:beforeAutospacing="0" w:after="120" w:afterAutospacing="0" w:line="276" w:lineRule="auto"/>
              <w:rPr>
                <w:sz w:val="24"/>
                <w:szCs w:val="24"/>
              </w:rPr>
            </w:pPr>
            <w:r w:rsidRPr="00F91D5D">
              <w:rPr>
                <w:sz w:val="24"/>
                <w:szCs w:val="24"/>
              </w:rPr>
              <w:t>Test Item</w:t>
            </w:r>
          </w:p>
        </w:tc>
        <w:tc>
          <w:tcPr>
            <w:tcW w:w="6048" w:type="dxa"/>
          </w:tcPr>
          <w:p w:rsidR="00365CED" w:rsidRPr="00F91D5D" w:rsidRDefault="00365CED" w:rsidP="00480F71">
            <w:pPr>
              <w:spacing w:before="120" w:beforeAutospacing="0" w:after="120" w:afterAutospacing="0" w:line="276" w:lineRule="auto"/>
              <w:rPr>
                <w:i/>
                <w:iCs/>
                <w:color w:val="0070C0"/>
                <w:sz w:val="24"/>
                <w:szCs w:val="24"/>
              </w:rPr>
            </w:pPr>
            <w:r>
              <w:rPr>
                <w:color w:val="000000"/>
                <w:sz w:val="24"/>
                <w:szCs w:val="24"/>
              </w:rPr>
              <w:t>Tests that the backend can successfully load a voter file if it is present</w:t>
            </w:r>
            <w:r w:rsidR="00470E90">
              <w:rPr>
                <w:color w:val="000000"/>
                <w:sz w:val="24"/>
                <w:szCs w:val="24"/>
              </w:rPr>
              <w:t>, not corrupt, and two volunteers are available to canvas</w:t>
            </w:r>
            <w:r w:rsidR="00B55241">
              <w:rPr>
                <w:color w:val="000000"/>
                <w:sz w:val="24"/>
                <w:szCs w:val="24"/>
              </w:rPr>
              <w:t>s</w:t>
            </w:r>
            <w:r w:rsidR="00470E90">
              <w:rPr>
                <w:color w:val="000000"/>
                <w:sz w:val="24"/>
                <w:szCs w:val="24"/>
              </w:rPr>
              <w:t>.</w:t>
            </w:r>
            <w:r w:rsidRPr="00FC2646">
              <w:rPr>
                <w:color w:val="000000"/>
                <w:sz w:val="24"/>
                <w:szCs w:val="24"/>
              </w:rPr>
              <w:t xml:space="preserve"> </w:t>
            </w:r>
          </w:p>
        </w:tc>
      </w:tr>
      <w:tr w:rsidR="00365CED" w:rsidRPr="0006516A" w:rsidTr="00480F71">
        <w:tc>
          <w:tcPr>
            <w:tcW w:w="2808" w:type="dxa"/>
          </w:tcPr>
          <w:p w:rsidR="00365CED" w:rsidRPr="00F91D5D" w:rsidRDefault="00365CED" w:rsidP="00480F71">
            <w:pPr>
              <w:spacing w:before="120" w:beforeAutospacing="0" w:after="120" w:afterAutospacing="0" w:line="276" w:lineRule="auto"/>
              <w:rPr>
                <w:sz w:val="24"/>
                <w:szCs w:val="24"/>
              </w:rPr>
            </w:pPr>
            <w:r w:rsidRPr="00F91D5D">
              <w:rPr>
                <w:sz w:val="24"/>
                <w:szCs w:val="24"/>
              </w:rPr>
              <w:t>Test Priority</w:t>
            </w:r>
          </w:p>
        </w:tc>
        <w:tc>
          <w:tcPr>
            <w:tcW w:w="6048" w:type="dxa"/>
          </w:tcPr>
          <w:p w:rsidR="00365CED" w:rsidRPr="00FC2646" w:rsidRDefault="00853B53" w:rsidP="00480F71">
            <w:pPr>
              <w:spacing w:before="120" w:beforeAutospacing="0" w:after="120" w:afterAutospacing="0" w:line="276" w:lineRule="auto"/>
              <w:rPr>
                <w:color w:val="000000"/>
                <w:sz w:val="24"/>
                <w:szCs w:val="24"/>
              </w:rPr>
            </w:pPr>
            <w:r>
              <w:rPr>
                <w:color w:val="000000"/>
                <w:sz w:val="24"/>
                <w:szCs w:val="24"/>
              </w:rPr>
              <w:t>Must</w:t>
            </w:r>
            <w:r w:rsidR="00365CED" w:rsidRPr="00FC2646">
              <w:rPr>
                <w:color w:val="000000"/>
                <w:sz w:val="24"/>
                <w:szCs w:val="24"/>
              </w:rPr>
              <w:t xml:space="preserve"> have</w:t>
            </w:r>
          </w:p>
        </w:tc>
      </w:tr>
      <w:tr w:rsidR="00365CED" w:rsidRPr="0006516A" w:rsidTr="00480F71">
        <w:tc>
          <w:tcPr>
            <w:tcW w:w="2808" w:type="dxa"/>
          </w:tcPr>
          <w:p w:rsidR="00365CED" w:rsidRPr="00FC2646" w:rsidRDefault="00365CED" w:rsidP="00480F71">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365CED" w:rsidRPr="002F0727" w:rsidRDefault="00853B53" w:rsidP="00480F71">
            <w:pPr>
              <w:numPr>
                <w:ilvl w:val="0"/>
                <w:numId w:val="18"/>
              </w:numPr>
              <w:spacing w:before="120" w:beforeAutospacing="0" w:after="120" w:afterAutospacing="0" w:line="276" w:lineRule="auto"/>
              <w:rPr>
                <w:i/>
                <w:iCs/>
                <w:color w:val="000000"/>
                <w:sz w:val="24"/>
                <w:szCs w:val="24"/>
              </w:rPr>
            </w:pPr>
            <w:r>
              <w:rPr>
                <w:color w:val="000000"/>
                <w:sz w:val="24"/>
                <w:szCs w:val="24"/>
              </w:rPr>
              <w:t>The “Field Progress” Collection has been loaded into Postman, and</w:t>
            </w:r>
          </w:p>
          <w:p w:rsidR="00853B53" w:rsidRPr="00FC2646" w:rsidRDefault="00853B53" w:rsidP="00480F71">
            <w:pPr>
              <w:numPr>
                <w:ilvl w:val="0"/>
                <w:numId w:val="18"/>
              </w:num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tc>
      </w:tr>
      <w:tr w:rsidR="00365CED" w:rsidRPr="0006516A" w:rsidTr="00480F71">
        <w:tc>
          <w:tcPr>
            <w:tcW w:w="2808" w:type="dxa"/>
          </w:tcPr>
          <w:p w:rsidR="00365CED" w:rsidRPr="00F91D5D" w:rsidRDefault="00365CED" w:rsidP="00480F71">
            <w:pPr>
              <w:spacing w:before="120" w:beforeAutospacing="0" w:after="120" w:afterAutospacing="0" w:line="276" w:lineRule="auto"/>
              <w:rPr>
                <w:sz w:val="24"/>
                <w:szCs w:val="24"/>
              </w:rPr>
            </w:pPr>
            <w:r w:rsidRPr="00F91D5D">
              <w:rPr>
                <w:sz w:val="24"/>
                <w:szCs w:val="24"/>
              </w:rPr>
              <w:t>Post-conditions</w:t>
            </w:r>
          </w:p>
        </w:tc>
        <w:tc>
          <w:tcPr>
            <w:tcW w:w="6048" w:type="dxa"/>
          </w:tcPr>
          <w:p w:rsidR="00365CED" w:rsidRPr="00F91D5D" w:rsidRDefault="00853B53" w:rsidP="00480F71">
            <w:pPr>
              <w:spacing w:before="120" w:beforeAutospacing="0" w:after="120" w:afterAutospacing="0" w:line="276" w:lineRule="auto"/>
              <w:rPr>
                <w:i/>
                <w:iCs/>
                <w:color w:val="0070C0"/>
                <w:sz w:val="24"/>
                <w:szCs w:val="24"/>
              </w:rPr>
            </w:pPr>
            <w:r>
              <w:rPr>
                <w:color w:val="000000"/>
                <w:sz w:val="24"/>
                <w:szCs w:val="24"/>
              </w:rPr>
              <w:t>A JSON payload shall be returned containing grouped voter points.</w:t>
            </w:r>
          </w:p>
        </w:tc>
      </w:tr>
      <w:tr w:rsidR="00365CED" w:rsidRPr="0006516A" w:rsidTr="00480F71">
        <w:tc>
          <w:tcPr>
            <w:tcW w:w="2808" w:type="dxa"/>
          </w:tcPr>
          <w:p w:rsidR="00365CED" w:rsidRPr="0006516A" w:rsidRDefault="00365CED" w:rsidP="00480F71">
            <w:pPr>
              <w:spacing w:before="120" w:beforeAutospacing="0" w:after="120" w:afterAutospacing="0" w:line="276" w:lineRule="auto"/>
            </w:pPr>
            <w:r w:rsidRPr="00F91D5D">
              <w:rPr>
                <w:sz w:val="24"/>
                <w:szCs w:val="24"/>
              </w:rPr>
              <w:t>Input Specifications</w:t>
            </w:r>
          </w:p>
        </w:tc>
        <w:tc>
          <w:tcPr>
            <w:tcW w:w="6048" w:type="dxa"/>
          </w:tcPr>
          <w:p w:rsidR="00365CED" w:rsidRPr="0006516A" w:rsidRDefault="00853B53" w:rsidP="00480F71">
            <w:pPr>
              <w:spacing w:before="120" w:beforeAutospacing="0" w:after="120" w:afterAutospacing="0" w:line="276" w:lineRule="auto"/>
              <w:rPr>
                <w:i/>
                <w:iCs/>
                <w:color w:val="0070C0"/>
              </w:rPr>
            </w:pPr>
            <w:r>
              <w:rPr>
                <w:color w:val="000000"/>
                <w:sz w:val="24"/>
                <w:szCs w:val="24"/>
              </w:rPr>
              <w:t>From the Postman application, choose the “Cut turf w/ two volunteers” request. Then, select the big blue “Send” button toward the upper-right corner of the interface.</w:t>
            </w:r>
          </w:p>
        </w:tc>
      </w:tr>
      <w:tr w:rsidR="00365CED" w:rsidRPr="0006516A" w:rsidTr="00480F71">
        <w:tc>
          <w:tcPr>
            <w:tcW w:w="2808" w:type="dxa"/>
          </w:tcPr>
          <w:p w:rsidR="00365CED" w:rsidRPr="00FC2646" w:rsidRDefault="00365CED" w:rsidP="00480F71">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365CED" w:rsidRPr="00FC2646" w:rsidRDefault="00853B53" w:rsidP="00480F71">
            <w:pPr>
              <w:spacing w:before="120" w:beforeAutospacing="0" w:after="120" w:afterAutospacing="0" w:line="276" w:lineRule="auto"/>
              <w:rPr>
                <w:i/>
                <w:iCs/>
                <w:color w:val="000000"/>
                <w:sz w:val="24"/>
                <w:szCs w:val="24"/>
              </w:rPr>
            </w:pPr>
            <w:r>
              <w:rPr>
                <w:color w:val="000000"/>
                <w:sz w:val="24"/>
                <w:szCs w:val="24"/>
              </w:rPr>
              <w:t>After several seconds, the Postman interface shall indicate that a response was returned from the server with a 200 OK status code, and a dump of JSON.</w:t>
            </w:r>
          </w:p>
        </w:tc>
      </w:tr>
      <w:tr w:rsidR="00365CED" w:rsidRPr="0006516A" w:rsidTr="00480F71">
        <w:tc>
          <w:tcPr>
            <w:tcW w:w="2808" w:type="dxa"/>
          </w:tcPr>
          <w:p w:rsidR="00365CED" w:rsidRPr="00FC2646" w:rsidRDefault="00365CED" w:rsidP="00480F71">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365CED" w:rsidRPr="002F0727" w:rsidRDefault="00853B53" w:rsidP="00853B53">
            <w:pPr>
              <w:numPr>
                <w:ilvl w:val="0"/>
                <w:numId w:val="19"/>
              </w:numPr>
              <w:spacing w:before="120" w:beforeAutospacing="0" w:after="120" w:afterAutospacing="0" w:line="276" w:lineRule="auto"/>
              <w:rPr>
                <w:i/>
                <w:iCs/>
                <w:color w:val="000000"/>
                <w:sz w:val="24"/>
                <w:szCs w:val="24"/>
              </w:rPr>
            </w:pPr>
            <w:r>
              <w:rPr>
                <w:color w:val="000000"/>
                <w:sz w:val="24"/>
                <w:szCs w:val="24"/>
              </w:rPr>
              <w:t>Each point returned in the GeoJSON FeatureCollection shall belong to at most one of two groups</w:t>
            </w:r>
          </w:p>
          <w:p w:rsidR="00853B53" w:rsidRPr="002F0727" w:rsidRDefault="00853B53" w:rsidP="00853B53">
            <w:pPr>
              <w:numPr>
                <w:ilvl w:val="0"/>
                <w:numId w:val="19"/>
              </w:numPr>
              <w:spacing w:before="120" w:beforeAutospacing="0" w:after="120" w:afterAutospacing="0" w:line="276" w:lineRule="auto"/>
              <w:rPr>
                <w:i/>
                <w:iCs/>
                <w:color w:val="000000"/>
                <w:sz w:val="24"/>
                <w:szCs w:val="24"/>
              </w:rPr>
            </w:pPr>
            <w:r>
              <w:rPr>
                <w:color w:val="000000"/>
                <w:sz w:val="24"/>
                <w:szCs w:val="24"/>
              </w:rPr>
              <w:t>Each group shall</w:t>
            </w:r>
            <w:r w:rsidR="00480F71">
              <w:rPr>
                <w:color w:val="000000"/>
                <w:sz w:val="24"/>
                <w:szCs w:val="24"/>
              </w:rPr>
              <w:t xml:space="preserve"> have at least one point associated with it</w:t>
            </w:r>
          </w:p>
          <w:p w:rsidR="00480F71" w:rsidRPr="00FC2646" w:rsidRDefault="00480F71" w:rsidP="002F0727">
            <w:pPr>
              <w:numPr>
                <w:ilvl w:val="0"/>
                <w:numId w:val="19"/>
              </w:numPr>
              <w:spacing w:before="120" w:beforeAutospacing="0" w:after="120" w:afterAutospacing="0" w:line="276" w:lineRule="auto"/>
              <w:rPr>
                <w:i/>
                <w:iCs/>
                <w:color w:val="000000"/>
                <w:sz w:val="24"/>
                <w:szCs w:val="24"/>
              </w:rPr>
            </w:pPr>
            <w:r>
              <w:rPr>
                <w:color w:val="000000"/>
                <w:sz w:val="24"/>
                <w:szCs w:val="24"/>
              </w:rPr>
              <w:t>Each group ID shall correspond to a single volunteer</w:t>
            </w:r>
          </w:p>
        </w:tc>
      </w:tr>
      <w:tr w:rsidR="00365CED" w:rsidRPr="0006516A" w:rsidTr="00480F71">
        <w:tc>
          <w:tcPr>
            <w:tcW w:w="2808" w:type="dxa"/>
          </w:tcPr>
          <w:p w:rsidR="00365CED" w:rsidRPr="00FC2646" w:rsidRDefault="00365CED" w:rsidP="00480F71">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365CED" w:rsidRPr="00FC2646" w:rsidRDefault="00365CED" w:rsidP="00480F71">
            <w:pPr>
              <w:spacing w:before="120" w:beforeAutospacing="0" w:after="120" w:afterAutospacing="0" w:line="276" w:lineRule="auto"/>
              <w:rPr>
                <w:color w:val="000000"/>
                <w:sz w:val="24"/>
                <w:szCs w:val="24"/>
              </w:rPr>
            </w:pPr>
            <w:r w:rsidRPr="00FC2646">
              <w:rPr>
                <w:color w:val="000000"/>
                <w:sz w:val="24"/>
                <w:szCs w:val="24"/>
              </w:rPr>
              <w:t>None.</w:t>
            </w:r>
          </w:p>
        </w:tc>
      </w:tr>
      <w:tr w:rsidR="00365CED" w:rsidRPr="0006516A" w:rsidTr="00480F71">
        <w:tc>
          <w:tcPr>
            <w:tcW w:w="2808" w:type="dxa"/>
          </w:tcPr>
          <w:p w:rsidR="00365CED" w:rsidRPr="00FC2646" w:rsidRDefault="00365CED" w:rsidP="00480F71">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365CED" w:rsidRPr="00FC2646" w:rsidRDefault="00365CED" w:rsidP="00480F71">
            <w:pPr>
              <w:spacing w:before="120" w:beforeAutospacing="0" w:after="120" w:afterAutospacing="0" w:line="276" w:lineRule="auto"/>
              <w:rPr>
                <w:color w:val="000000"/>
                <w:sz w:val="24"/>
                <w:szCs w:val="24"/>
              </w:rPr>
            </w:pPr>
            <w:r w:rsidRPr="00FC2646">
              <w:rPr>
                <w:color w:val="000000"/>
                <w:sz w:val="24"/>
                <w:szCs w:val="24"/>
              </w:rPr>
              <w:t>None.</w:t>
            </w:r>
          </w:p>
        </w:tc>
      </w:tr>
      <w:tr w:rsidR="00365CED" w:rsidRPr="0006516A" w:rsidTr="00480F71">
        <w:tc>
          <w:tcPr>
            <w:tcW w:w="2808" w:type="dxa"/>
          </w:tcPr>
          <w:p w:rsidR="00365CED" w:rsidRPr="00FC2646" w:rsidRDefault="00365CED" w:rsidP="00480F71">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365CED" w:rsidRPr="00FC2646" w:rsidRDefault="00365CED" w:rsidP="00480F71">
            <w:pPr>
              <w:spacing w:before="120" w:beforeAutospacing="0" w:after="120" w:afterAutospacing="0" w:line="276" w:lineRule="auto"/>
              <w:rPr>
                <w:i/>
                <w:iCs/>
                <w:color w:val="000000"/>
                <w:sz w:val="24"/>
                <w:szCs w:val="24"/>
              </w:rPr>
            </w:pPr>
            <w:r w:rsidRPr="00FC2646">
              <w:rPr>
                <w:color w:val="000000"/>
                <w:sz w:val="24"/>
                <w:szCs w:val="24"/>
              </w:rPr>
              <w:t>WC_5507</w:t>
            </w:r>
            <w:r w:rsidRPr="00FC2646">
              <w:rPr>
                <w:i/>
                <w:iCs/>
                <w:color w:val="000000"/>
                <w:sz w:val="24"/>
                <w:szCs w:val="24"/>
              </w:rPr>
              <w:t>.</w:t>
            </w:r>
          </w:p>
        </w:tc>
      </w:tr>
    </w:tbl>
    <w:p w:rsidR="00E96AAB" w:rsidRDefault="00E96AAB" w:rsidP="0006516A">
      <w:pPr>
        <w:autoSpaceDE w:val="0"/>
        <w:autoSpaceDN w:val="0"/>
        <w:adjustRightInd w:val="0"/>
        <w:rPr>
          <w:rFonts w:ascii="TimesNewRoman" w:hAnsi="TimesNewRoman"/>
          <w:i/>
          <w:iCs/>
          <w:color w:val="0070C0"/>
        </w:rPr>
      </w:pPr>
    </w:p>
    <w:p w:rsidR="00A539D0" w:rsidRPr="002F0727" w:rsidRDefault="00A539D0" w:rsidP="002F0727">
      <w:pPr>
        <w:pStyle w:val="Caption"/>
        <w:keepNext/>
        <w:jc w:val="center"/>
        <w:rPr>
          <w:sz w:val="24"/>
          <w:szCs w:val="24"/>
        </w:rPr>
      </w:pPr>
      <w:bookmarkStart w:id="116" w:name="_Toc26822855"/>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6</w:t>
      </w:r>
      <w:r w:rsidRPr="002F0727">
        <w:rPr>
          <w:sz w:val="24"/>
          <w:szCs w:val="24"/>
        </w:rPr>
        <w:fldChar w:fldCharType="end"/>
      </w:r>
      <w:r w:rsidRPr="002F0727">
        <w:rPr>
          <w:sz w:val="24"/>
          <w:szCs w:val="24"/>
        </w:rPr>
        <w:t>: TC-01-05 Successfully load voter file with five volunteers</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E96AAB" w:rsidRPr="0006516A" w:rsidTr="00C66192">
        <w:tc>
          <w:tcPr>
            <w:tcW w:w="2808" w:type="dxa"/>
          </w:tcPr>
          <w:p w:rsidR="00E96AAB" w:rsidRPr="00F91D5D" w:rsidRDefault="00E96AAB" w:rsidP="00C66192">
            <w:pPr>
              <w:spacing w:before="120" w:beforeAutospacing="0" w:after="120" w:afterAutospacing="0" w:line="276" w:lineRule="auto"/>
              <w:rPr>
                <w:sz w:val="24"/>
                <w:szCs w:val="24"/>
              </w:rPr>
            </w:pPr>
            <w:r w:rsidRPr="00F91D5D">
              <w:rPr>
                <w:sz w:val="24"/>
                <w:szCs w:val="24"/>
              </w:rPr>
              <w:t>Test Case Number</w:t>
            </w:r>
          </w:p>
        </w:tc>
        <w:tc>
          <w:tcPr>
            <w:tcW w:w="6048" w:type="dxa"/>
          </w:tcPr>
          <w:p w:rsidR="00E96AAB" w:rsidRPr="00F91D5D" w:rsidRDefault="00E96AAB" w:rsidP="00C66192">
            <w:pPr>
              <w:spacing w:before="120" w:beforeAutospacing="0" w:after="120" w:afterAutospacing="0" w:line="276" w:lineRule="auto"/>
              <w:rPr>
                <w:color w:val="0070C0"/>
                <w:sz w:val="24"/>
                <w:szCs w:val="24"/>
              </w:rPr>
            </w:pPr>
            <w:r w:rsidRPr="00FC2646">
              <w:rPr>
                <w:color w:val="000000"/>
                <w:sz w:val="24"/>
                <w:szCs w:val="24"/>
              </w:rPr>
              <w:t>TC-01-0</w:t>
            </w:r>
            <w:r>
              <w:rPr>
                <w:color w:val="000000"/>
                <w:sz w:val="24"/>
                <w:szCs w:val="24"/>
              </w:rPr>
              <w:t>5</w:t>
            </w:r>
            <w:r w:rsidRPr="00FC2646">
              <w:rPr>
                <w:color w:val="000000"/>
                <w:sz w:val="24"/>
                <w:szCs w:val="24"/>
              </w:rPr>
              <w:t xml:space="preserve"> </w:t>
            </w:r>
            <w:r w:rsidRPr="00365CED">
              <w:rPr>
                <w:iCs/>
                <w:color w:val="000000"/>
                <w:sz w:val="24"/>
                <w:szCs w:val="24"/>
              </w:rPr>
              <w:t xml:space="preserve">Successfully load voter file with </w:t>
            </w:r>
            <w:r>
              <w:rPr>
                <w:iCs/>
                <w:color w:val="000000"/>
                <w:sz w:val="24"/>
                <w:szCs w:val="24"/>
              </w:rPr>
              <w:t>five</w:t>
            </w:r>
            <w:r w:rsidRPr="00365CED">
              <w:rPr>
                <w:iCs/>
                <w:color w:val="000000"/>
                <w:sz w:val="24"/>
                <w:szCs w:val="24"/>
              </w:rPr>
              <w:t xml:space="preserve"> volunteers</w:t>
            </w:r>
          </w:p>
        </w:tc>
      </w:tr>
      <w:tr w:rsidR="00E96AAB" w:rsidRPr="0006516A" w:rsidTr="00C66192">
        <w:tc>
          <w:tcPr>
            <w:tcW w:w="2808" w:type="dxa"/>
          </w:tcPr>
          <w:p w:rsidR="00E96AAB" w:rsidRPr="00F91D5D" w:rsidRDefault="00E96AAB" w:rsidP="00C66192">
            <w:pPr>
              <w:spacing w:before="120" w:beforeAutospacing="0" w:after="120" w:afterAutospacing="0" w:line="276" w:lineRule="auto"/>
              <w:rPr>
                <w:sz w:val="24"/>
                <w:szCs w:val="24"/>
              </w:rPr>
            </w:pPr>
            <w:r w:rsidRPr="00F91D5D">
              <w:rPr>
                <w:sz w:val="24"/>
                <w:szCs w:val="24"/>
              </w:rPr>
              <w:t>Test Item</w:t>
            </w:r>
          </w:p>
        </w:tc>
        <w:tc>
          <w:tcPr>
            <w:tcW w:w="6048" w:type="dxa"/>
          </w:tcPr>
          <w:p w:rsidR="00E96AAB" w:rsidRPr="00F91D5D" w:rsidRDefault="00E96AAB" w:rsidP="00C66192">
            <w:pPr>
              <w:spacing w:before="120" w:beforeAutospacing="0" w:after="120" w:afterAutospacing="0" w:line="276" w:lineRule="auto"/>
              <w:rPr>
                <w:i/>
                <w:iCs/>
                <w:color w:val="0070C0"/>
                <w:sz w:val="24"/>
                <w:szCs w:val="24"/>
              </w:rPr>
            </w:pPr>
            <w:r>
              <w:rPr>
                <w:color w:val="000000"/>
                <w:sz w:val="24"/>
                <w:szCs w:val="24"/>
              </w:rPr>
              <w:t>Tests that the backend can successfully load a voter file if it is present, not corrupt, and five volunteers are available to canvass.</w:t>
            </w:r>
            <w:r w:rsidRPr="00FC2646">
              <w:rPr>
                <w:color w:val="000000"/>
                <w:sz w:val="24"/>
                <w:szCs w:val="24"/>
              </w:rPr>
              <w:t xml:space="preserve"> </w:t>
            </w:r>
          </w:p>
        </w:tc>
      </w:tr>
      <w:tr w:rsidR="00E96AAB" w:rsidRPr="0006516A" w:rsidTr="00C66192">
        <w:tc>
          <w:tcPr>
            <w:tcW w:w="2808" w:type="dxa"/>
          </w:tcPr>
          <w:p w:rsidR="00E96AAB" w:rsidRPr="00F91D5D" w:rsidRDefault="00E96AAB" w:rsidP="00C66192">
            <w:pPr>
              <w:spacing w:before="120" w:beforeAutospacing="0" w:after="120" w:afterAutospacing="0" w:line="276" w:lineRule="auto"/>
              <w:rPr>
                <w:sz w:val="24"/>
                <w:szCs w:val="24"/>
              </w:rPr>
            </w:pPr>
            <w:r w:rsidRPr="00F91D5D">
              <w:rPr>
                <w:sz w:val="24"/>
                <w:szCs w:val="24"/>
              </w:rPr>
              <w:t>Test Priority</w:t>
            </w:r>
          </w:p>
        </w:tc>
        <w:tc>
          <w:tcPr>
            <w:tcW w:w="6048" w:type="dxa"/>
          </w:tcPr>
          <w:p w:rsidR="00E96AAB" w:rsidRPr="00FC2646" w:rsidRDefault="00E96AAB" w:rsidP="00C66192">
            <w:pPr>
              <w:spacing w:before="120" w:beforeAutospacing="0" w:after="120" w:afterAutospacing="0" w:line="276" w:lineRule="auto"/>
              <w:rPr>
                <w:color w:val="000000"/>
                <w:sz w:val="24"/>
                <w:szCs w:val="24"/>
              </w:rPr>
            </w:pPr>
            <w:r>
              <w:rPr>
                <w:color w:val="000000"/>
                <w:sz w:val="24"/>
                <w:szCs w:val="24"/>
              </w:rPr>
              <w:t>Must</w:t>
            </w:r>
            <w:r w:rsidRPr="00FC2646">
              <w:rPr>
                <w:color w:val="000000"/>
                <w:sz w:val="24"/>
                <w:szCs w:val="24"/>
              </w:rPr>
              <w:t xml:space="preserve"> have</w:t>
            </w:r>
          </w:p>
        </w:tc>
      </w:tr>
      <w:tr w:rsidR="00E96AAB" w:rsidRPr="0006516A" w:rsidTr="00C66192">
        <w:tc>
          <w:tcPr>
            <w:tcW w:w="2808" w:type="dxa"/>
          </w:tcPr>
          <w:p w:rsidR="00E96AAB" w:rsidRPr="00FC2646" w:rsidRDefault="00E96AAB" w:rsidP="00C66192">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E96AAB" w:rsidRPr="00F91D5D" w:rsidRDefault="00E96AAB" w:rsidP="00C66192">
            <w:pPr>
              <w:numPr>
                <w:ilvl w:val="0"/>
                <w:numId w:val="18"/>
              </w:numPr>
              <w:spacing w:before="120" w:beforeAutospacing="0" w:after="120" w:afterAutospacing="0" w:line="276" w:lineRule="auto"/>
              <w:rPr>
                <w:i/>
                <w:iCs/>
                <w:color w:val="000000"/>
                <w:sz w:val="24"/>
                <w:szCs w:val="24"/>
              </w:rPr>
            </w:pPr>
            <w:r>
              <w:rPr>
                <w:color w:val="000000"/>
                <w:sz w:val="24"/>
                <w:szCs w:val="24"/>
              </w:rPr>
              <w:t>The “Field Progress” Collection has been loaded into Postman, and</w:t>
            </w:r>
          </w:p>
          <w:p w:rsidR="00E96AAB" w:rsidRPr="00FC2646" w:rsidRDefault="00E96AAB" w:rsidP="00C66192">
            <w:pPr>
              <w:numPr>
                <w:ilvl w:val="0"/>
                <w:numId w:val="18"/>
              </w:num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tc>
      </w:tr>
      <w:tr w:rsidR="00E96AAB" w:rsidRPr="0006516A" w:rsidTr="00C66192">
        <w:tc>
          <w:tcPr>
            <w:tcW w:w="2808" w:type="dxa"/>
          </w:tcPr>
          <w:p w:rsidR="00E96AAB" w:rsidRPr="00F91D5D" w:rsidRDefault="00E96AAB" w:rsidP="00C66192">
            <w:pPr>
              <w:spacing w:before="120" w:beforeAutospacing="0" w:after="120" w:afterAutospacing="0" w:line="276" w:lineRule="auto"/>
              <w:rPr>
                <w:sz w:val="24"/>
                <w:szCs w:val="24"/>
              </w:rPr>
            </w:pPr>
            <w:r w:rsidRPr="00F91D5D">
              <w:rPr>
                <w:sz w:val="24"/>
                <w:szCs w:val="24"/>
              </w:rPr>
              <w:t>Post-conditions</w:t>
            </w:r>
          </w:p>
        </w:tc>
        <w:tc>
          <w:tcPr>
            <w:tcW w:w="6048" w:type="dxa"/>
          </w:tcPr>
          <w:p w:rsidR="00E96AAB" w:rsidRPr="00F91D5D" w:rsidRDefault="00E96AAB" w:rsidP="00C66192">
            <w:pPr>
              <w:spacing w:before="120" w:beforeAutospacing="0" w:after="120" w:afterAutospacing="0" w:line="276" w:lineRule="auto"/>
              <w:rPr>
                <w:i/>
                <w:iCs/>
                <w:color w:val="0070C0"/>
                <w:sz w:val="24"/>
                <w:szCs w:val="24"/>
              </w:rPr>
            </w:pPr>
            <w:r>
              <w:rPr>
                <w:color w:val="000000"/>
                <w:sz w:val="24"/>
                <w:szCs w:val="24"/>
              </w:rPr>
              <w:t>A JSON payload shall be returned containing grouped voter points.</w:t>
            </w:r>
          </w:p>
        </w:tc>
      </w:tr>
      <w:tr w:rsidR="00E96AAB" w:rsidRPr="0006516A" w:rsidTr="00C66192">
        <w:tc>
          <w:tcPr>
            <w:tcW w:w="2808" w:type="dxa"/>
          </w:tcPr>
          <w:p w:rsidR="00E96AAB" w:rsidRPr="0006516A" w:rsidRDefault="00E96AAB" w:rsidP="00C66192">
            <w:pPr>
              <w:spacing w:before="120" w:beforeAutospacing="0" w:after="120" w:afterAutospacing="0" w:line="276" w:lineRule="auto"/>
            </w:pPr>
            <w:r w:rsidRPr="00F91D5D">
              <w:rPr>
                <w:sz w:val="24"/>
                <w:szCs w:val="24"/>
              </w:rPr>
              <w:t>Input Specifications</w:t>
            </w:r>
          </w:p>
        </w:tc>
        <w:tc>
          <w:tcPr>
            <w:tcW w:w="6048" w:type="dxa"/>
          </w:tcPr>
          <w:p w:rsidR="00E96AAB" w:rsidRPr="0006516A" w:rsidRDefault="00E96AAB" w:rsidP="00C66192">
            <w:pPr>
              <w:spacing w:before="120" w:beforeAutospacing="0" w:after="120" w:afterAutospacing="0" w:line="276" w:lineRule="auto"/>
              <w:rPr>
                <w:i/>
                <w:iCs/>
                <w:color w:val="0070C0"/>
              </w:rPr>
            </w:pPr>
            <w:r>
              <w:rPr>
                <w:color w:val="000000"/>
                <w:sz w:val="24"/>
                <w:szCs w:val="24"/>
              </w:rPr>
              <w:t>From the Postman application, choose the “Cut turf w/ two volunteers” request. Then, select the big blue “Send” button toward the upper-right corner of the interface.</w:t>
            </w:r>
          </w:p>
        </w:tc>
      </w:tr>
      <w:tr w:rsidR="00E96AAB" w:rsidRPr="0006516A" w:rsidTr="00C66192">
        <w:tc>
          <w:tcPr>
            <w:tcW w:w="2808" w:type="dxa"/>
          </w:tcPr>
          <w:p w:rsidR="00E96AAB" w:rsidRPr="00FC2646" w:rsidRDefault="00E96AAB" w:rsidP="00C66192">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E96AAB" w:rsidRPr="00FC2646" w:rsidRDefault="00E96AAB" w:rsidP="00C66192">
            <w:pPr>
              <w:spacing w:before="120" w:beforeAutospacing="0" w:after="120" w:afterAutospacing="0" w:line="276" w:lineRule="auto"/>
              <w:rPr>
                <w:i/>
                <w:iCs/>
                <w:color w:val="000000"/>
                <w:sz w:val="24"/>
                <w:szCs w:val="24"/>
              </w:rPr>
            </w:pPr>
            <w:r>
              <w:rPr>
                <w:color w:val="000000"/>
                <w:sz w:val="24"/>
                <w:szCs w:val="24"/>
              </w:rPr>
              <w:t>After several seconds, the Postman interface shall indicate that a response was returned from the server with a 200 OK status code, and a dump of JSON.</w:t>
            </w:r>
          </w:p>
        </w:tc>
      </w:tr>
      <w:tr w:rsidR="00E96AAB" w:rsidRPr="0006516A" w:rsidTr="00C66192">
        <w:tc>
          <w:tcPr>
            <w:tcW w:w="2808" w:type="dxa"/>
          </w:tcPr>
          <w:p w:rsidR="00E96AAB" w:rsidRPr="00FC2646" w:rsidRDefault="00E96AAB" w:rsidP="00C66192">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E96AAB" w:rsidRPr="00F91D5D" w:rsidRDefault="00E96AAB" w:rsidP="00C66192">
            <w:pPr>
              <w:numPr>
                <w:ilvl w:val="0"/>
                <w:numId w:val="19"/>
              </w:numPr>
              <w:spacing w:before="120" w:beforeAutospacing="0" w:after="120" w:afterAutospacing="0" w:line="276" w:lineRule="auto"/>
              <w:rPr>
                <w:i/>
                <w:iCs/>
                <w:color w:val="000000"/>
                <w:sz w:val="24"/>
                <w:szCs w:val="24"/>
              </w:rPr>
            </w:pPr>
            <w:r>
              <w:rPr>
                <w:color w:val="000000"/>
                <w:sz w:val="24"/>
                <w:szCs w:val="24"/>
              </w:rPr>
              <w:t xml:space="preserve">Each point returned in the GeoJSON FeatureCollection shall belong to at most one of </w:t>
            </w:r>
            <w:r w:rsidR="009643DB">
              <w:rPr>
                <w:color w:val="000000"/>
                <w:sz w:val="24"/>
                <w:szCs w:val="24"/>
              </w:rPr>
              <w:t>five</w:t>
            </w:r>
            <w:r>
              <w:rPr>
                <w:color w:val="000000"/>
                <w:sz w:val="24"/>
                <w:szCs w:val="24"/>
              </w:rPr>
              <w:t xml:space="preserve"> groups</w:t>
            </w:r>
          </w:p>
          <w:p w:rsidR="00E96AAB" w:rsidRPr="00F91D5D" w:rsidRDefault="00E96AAB" w:rsidP="00C66192">
            <w:pPr>
              <w:numPr>
                <w:ilvl w:val="0"/>
                <w:numId w:val="19"/>
              </w:numPr>
              <w:spacing w:before="120" w:beforeAutospacing="0" w:after="120" w:afterAutospacing="0" w:line="276" w:lineRule="auto"/>
              <w:rPr>
                <w:i/>
                <w:iCs/>
                <w:color w:val="000000"/>
                <w:sz w:val="24"/>
                <w:szCs w:val="24"/>
              </w:rPr>
            </w:pPr>
            <w:r>
              <w:rPr>
                <w:color w:val="000000"/>
                <w:sz w:val="24"/>
                <w:szCs w:val="24"/>
              </w:rPr>
              <w:t>Each group shall have at least one point associated with it</w:t>
            </w:r>
          </w:p>
          <w:p w:rsidR="00E96AAB" w:rsidRPr="00FC2646" w:rsidRDefault="00E96AAB" w:rsidP="00C66192">
            <w:pPr>
              <w:numPr>
                <w:ilvl w:val="0"/>
                <w:numId w:val="19"/>
              </w:numPr>
              <w:spacing w:before="120" w:beforeAutospacing="0" w:after="120" w:afterAutospacing="0" w:line="276" w:lineRule="auto"/>
              <w:rPr>
                <w:i/>
                <w:iCs/>
                <w:color w:val="000000"/>
                <w:sz w:val="24"/>
                <w:szCs w:val="24"/>
              </w:rPr>
            </w:pPr>
            <w:r>
              <w:rPr>
                <w:color w:val="000000"/>
                <w:sz w:val="24"/>
                <w:szCs w:val="24"/>
              </w:rPr>
              <w:t>Each group ID shall correspond to a single volunteer</w:t>
            </w:r>
          </w:p>
        </w:tc>
      </w:tr>
      <w:tr w:rsidR="00E96AAB" w:rsidRPr="0006516A" w:rsidTr="00C66192">
        <w:tc>
          <w:tcPr>
            <w:tcW w:w="2808" w:type="dxa"/>
          </w:tcPr>
          <w:p w:rsidR="00E96AAB" w:rsidRPr="00FC2646" w:rsidRDefault="00E96AAB" w:rsidP="00C66192">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E96AAB" w:rsidRPr="00FC2646" w:rsidRDefault="00E96AAB" w:rsidP="00C66192">
            <w:pPr>
              <w:spacing w:before="120" w:beforeAutospacing="0" w:after="120" w:afterAutospacing="0" w:line="276" w:lineRule="auto"/>
              <w:rPr>
                <w:color w:val="000000"/>
                <w:sz w:val="24"/>
                <w:szCs w:val="24"/>
              </w:rPr>
            </w:pPr>
            <w:r w:rsidRPr="00FC2646">
              <w:rPr>
                <w:color w:val="000000"/>
                <w:sz w:val="24"/>
                <w:szCs w:val="24"/>
              </w:rPr>
              <w:t>None.</w:t>
            </w:r>
          </w:p>
        </w:tc>
      </w:tr>
      <w:tr w:rsidR="00E96AAB" w:rsidRPr="0006516A" w:rsidTr="00C66192">
        <w:tc>
          <w:tcPr>
            <w:tcW w:w="2808" w:type="dxa"/>
          </w:tcPr>
          <w:p w:rsidR="00E96AAB" w:rsidRPr="00FC2646" w:rsidRDefault="00E96AAB" w:rsidP="00C66192">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E96AAB" w:rsidRPr="00FC2646" w:rsidRDefault="00E96AAB" w:rsidP="00C66192">
            <w:pPr>
              <w:spacing w:before="120" w:beforeAutospacing="0" w:after="120" w:afterAutospacing="0" w:line="276" w:lineRule="auto"/>
              <w:rPr>
                <w:color w:val="000000"/>
                <w:sz w:val="24"/>
                <w:szCs w:val="24"/>
              </w:rPr>
            </w:pPr>
            <w:r w:rsidRPr="00FC2646">
              <w:rPr>
                <w:color w:val="000000"/>
                <w:sz w:val="24"/>
                <w:szCs w:val="24"/>
              </w:rPr>
              <w:t>None.</w:t>
            </w:r>
          </w:p>
        </w:tc>
      </w:tr>
      <w:tr w:rsidR="00E96AAB" w:rsidRPr="0006516A" w:rsidTr="00C66192">
        <w:tc>
          <w:tcPr>
            <w:tcW w:w="2808" w:type="dxa"/>
          </w:tcPr>
          <w:p w:rsidR="00E96AAB" w:rsidRPr="00FC2646" w:rsidRDefault="00E96AAB" w:rsidP="00C66192">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E96AAB" w:rsidRPr="00FC2646" w:rsidRDefault="00E96AAB" w:rsidP="00C66192">
            <w:pPr>
              <w:spacing w:before="120" w:beforeAutospacing="0" w:after="120" w:afterAutospacing="0" w:line="276" w:lineRule="auto"/>
              <w:rPr>
                <w:i/>
                <w:iCs/>
                <w:color w:val="000000"/>
                <w:sz w:val="24"/>
                <w:szCs w:val="24"/>
              </w:rPr>
            </w:pPr>
            <w:r w:rsidRPr="00FC2646">
              <w:rPr>
                <w:color w:val="000000"/>
                <w:sz w:val="24"/>
                <w:szCs w:val="24"/>
              </w:rPr>
              <w:t>WC_5507</w:t>
            </w:r>
            <w:r w:rsidRPr="00FC2646">
              <w:rPr>
                <w:i/>
                <w:iCs/>
                <w:color w:val="000000"/>
                <w:sz w:val="24"/>
                <w:szCs w:val="24"/>
              </w:rPr>
              <w:t>.</w:t>
            </w:r>
          </w:p>
        </w:tc>
      </w:tr>
    </w:tbl>
    <w:p w:rsidR="00591364" w:rsidRDefault="00353B86" w:rsidP="002F0727">
      <w:pPr>
        <w:pStyle w:val="Heading4"/>
      </w:pPr>
      <w:bookmarkStart w:id="117" w:name="_Toc26817493"/>
      <w:bookmarkStart w:id="118" w:name="_Toc26821840"/>
      <w:bookmarkStart w:id="119" w:name="_Toc26822794"/>
      <w:bookmarkStart w:id="120" w:name="_Toc26822978"/>
      <w:bookmarkStart w:id="121" w:name="_Toc26823056"/>
      <w:bookmarkStart w:id="122" w:name="_Toc26817494"/>
      <w:bookmarkStart w:id="123" w:name="_Toc26821762"/>
      <w:bookmarkStart w:id="124" w:name="_Toc26821841"/>
      <w:bookmarkStart w:id="125" w:name="_Toc26822795"/>
      <w:bookmarkStart w:id="126" w:name="_Toc26822979"/>
      <w:bookmarkStart w:id="127" w:name="_Toc26823057"/>
      <w:bookmarkStart w:id="128" w:name="_Toc26817529"/>
      <w:bookmarkStart w:id="129" w:name="_Toc26821797"/>
      <w:bookmarkStart w:id="130" w:name="_Toc26821876"/>
      <w:bookmarkStart w:id="131" w:name="_Toc26822830"/>
      <w:bookmarkStart w:id="132" w:name="_Toc26823014"/>
      <w:bookmarkStart w:id="133" w:name="_Toc26823092"/>
      <w:bookmarkStart w:id="134" w:name="_Toc26817530"/>
      <w:bookmarkStart w:id="135" w:name="_Toc26821798"/>
      <w:bookmarkStart w:id="136" w:name="_Toc26821877"/>
      <w:bookmarkStart w:id="137" w:name="_Toc26822831"/>
      <w:bookmarkStart w:id="138" w:name="_Toc26823015"/>
      <w:bookmarkStart w:id="139" w:name="_Toc26823093"/>
      <w:bookmarkStart w:id="140" w:name="_Toc26821799"/>
      <w:bookmarkStart w:id="141" w:name="_Toc26821878"/>
      <w:bookmarkStart w:id="142" w:name="_Toc26822832"/>
      <w:bookmarkStart w:id="143" w:name="_Toc26823016"/>
      <w:bookmarkStart w:id="144" w:name="_Toc26823094"/>
      <w:bookmarkStart w:id="145" w:name="_Toc26817532"/>
      <w:bookmarkStart w:id="146" w:name="_Toc26821800"/>
      <w:bookmarkStart w:id="147" w:name="_Toc26821879"/>
      <w:bookmarkStart w:id="148" w:name="_Toc26822833"/>
      <w:bookmarkStart w:id="149" w:name="_Toc26823017"/>
      <w:bookmarkStart w:id="150" w:name="_Toc26823095"/>
      <w:bookmarkStart w:id="151" w:name="_Toc26817533"/>
      <w:bookmarkStart w:id="152" w:name="_Toc26821801"/>
      <w:bookmarkStart w:id="153" w:name="_Toc26821880"/>
      <w:bookmarkStart w:id="154" w:name="_Toc26822834"/>
      <w:bookmarkStart w:id="155" w:name="_Toc26823018"/>
      <w:bookmarkStart w:id="156" w:name="_Toc26823096"/>
      <w:bookmarkStart w:id="157" w:name="_Toc26817534"/>
      <w:bookmarkStart w:id="158" w:name="_Toc26821802"/>
      <w:bookmarkStart w:id="159" w:name="_Toc26821881"/>
      <w:bookmarkStart w:id="160" w:name="_Toc26822835"/>
      <w:bookmarkStart w:id="161" w:name="_Toc26823019"/>
      <w:bookmarkStart w:id="162" w:name="_Toc26823097"/>
      <w:bookmarkStart w:id="163" w:name="_Toc26817535"/>
      <w:bookmarkStart w:id="164" w:name="_Toc26823098"/>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t>TC-02 Changing number of volunteers</w:t>
      </w:r>
      <w:bookmarkEnd w:id="164"/>
      <w:r>
        <w:br/>
      </w:r>
    </w:p>
    <w:p w:rsidR="00886983" w:rsidRDefault="00886983" w:rsidP="00886983">
      <w:pPr>
        <w:pStyle w:val="Heading5"/>
      </w:pPr>
      <w:r>
        <w:t>Test Level</w:t>
      </w:r>
    </w:p>
    <w:p w:rsidR="00886983" w:rsidRPr="002F0727" w:rsidRDefault="00AE4FFA" w:rsidP="002F0727">
      <w:pPr>
        <w:spacing w:line="276" w:lineRule="auto"/>
        <w:rPr>
          <w:sz w:val="24"/>
          <w:szCs w:val="24"/>
        </w:rPr>
      </w:pPr>
      <w:r w:rsidRPr="002F0727">
        <w:rPr>
          <w:sz w:val="24"/>
          <w:szCs w:val="24"/>
        </w:rPr>
        <w:t>Software item level</w:t>
      </w:r>
    </w:p>
    <w:p w:rsidR="00886983" w:rsidRDefault="00886983" w:rsidP="00886983">
      <w:pPr>
        <w:pStyle w:val="Heading5"/>
      </w:pPr>
      <w:r>
        <w:t>Test Class</w:t>
      </w:r>
    </w:p>
    <w:p w:rsidR="00613D02" w:rsidRPr="002F0727" w:rsidRDefault="006A1840" w:rsidP="002F0727">
      <w:pPr>
        <w:spacing w:before="0" w:beforeAutospacing="0" w:after="0" w:afterAutospacing="0" w:line="276" w:lineRule="auto"/>
        <w:rPr>
          <w:sz w:val="24"/>
          <w:szCs w:val="24"/>
        </w:rPr>
      </w:pPr>
      <w:r w:rsidRPr="002F0727">
        <w:rPr>
          <w:sz w:val="24"/>
          <w:szCs w:val="24"/>
        </w:rPr>
        <w:t xml:space="preserve">•  </w:t>
      </w:r>
      <w:r w:rsidR="00AE4FFA" w:rsidRPr="002F0727">
        <w:rPr>
          <w:sz w:val="24"/>
          <w:szCs w:val="24"/>
        </w:rPr>
        <w:t>Functionality test, and</w:t>
      </w:r>
    </w:p>
    <w:p w:rsidR="00AE4FFA" w:rsidRPr="002F0727" w:rsidRDefault="006A1840" w:rsidP="002F0727">
      <w:pPr>
        <w:spacing w:before="0" w:beforeAutospacing="0" w:after="0" w:afterAutospacing="0" w:line="276" w:lineRule="auto"/>
        <w:rPr>
          <w:sz w:val="24"/>
          <w:szCs w:val="24"/>
        </w:rPr>
      </w:pPr>
      <w:r w:rsidRPr="002F0727">
        <w:rPr>
          <w:sz w:val="24"/>
          <w:szCs w:val="24"/>
        </w:rPr>
        <w:t xml:space="preserve">•  </w:t>
      </w:r>
      <w:r w:rsidR="00AE4FFA" w:rsidRPr="002F0727">
        <w:rPr>
          <w:sz w:val="24"/>
          <w:szCs w:val="24"/>
        </w:rPr>
        <w:t>Erroneous test</w:t>
      </w:r>
    </w:p>
    <w:p w:rsidR="00613D02" w:rsidRDefault="00613D02" w:rsidP="00613D02">
      <w:pPr>
        <w:pStyle w:val="Heading5"/>
      </w:pPr>
      <w:r>
        <w:t>Test Completion Criteria</w:t>
      </w:r>
    </w:p>
    <w:p w:rsidR="00886983" w:rsidRPr="002F0727" w:rsidRDefault="00591364" w:rsidP="002F0727">
      <w:pPr>
        <w:spacing w:before="0" w:beforeAutospacing="0" w:after="0" w:afterAutospacing="0" w:line="276" w:lineRule="auto"/>
        <w:rPr>
          <w:sz w:val="24"/>
          <w:szCs w:val="24"/>
        </w:rPr>
      </w:pPr>
      <w:r w:rsidRPr="00C66192">
        <w:rPr>
          <w:iCs/>
          <w:color w:val="000000"/>
          <w:sz w:val="24"/>
          <w:szCs w:val="24"/>
        </w:rPr>
        <w:t>The following breaks down the criteria that must be met for each test case to be completed:</w:t>
      </w:r>
      <w:r>
        <w:rPr>
          <w:iCs/>
          <w:color w:val="000000"/>
          <w:sz w:val="24"/>
          <w:szCs w:val="24"/>
        </w:rPr>
        <w:br/>
      </w:r>
      <w:r>
        <w:rPr>
          <w:iCs/>
          <w:color w:val="000000"/>
          <w:sz w:val="24"/>
          <w:szCs w:val="24"/>
        </w:rPr>
        <w:br/>
      </w:r>
      <w:r w:rsidRPr="002F0727">
        <w:rPr>
          <w:sz w:val="24"/>
          <w:szCs w:val="24"/>
        </w:rPr>
        <w:t>•. TC-02-01 Cut turf when given sufficient voters and volunteers</w:t>
      </w:r>
    </w:p>
    <w:p w:rsidR="00591364" w:rsidRPr="002F0727" w:rsidRDefault="00591364" w:rsidP="002F0727">
      <w:pPr>
        <w:spacing w:before="0" w:beforeAutospacing="0" w:after="0" w:afterAutospacing="0" w:line="276" w:lineRule="auto"/>
        <w:rPr>
          <w:sz w:val="24"/>
          <w:szCs w:val="24"/>
        </w:rPr>
      </w:pPr>
      <w:r w:rsidRPr="002F0727">
        <w:rPr>
          <w:sz w:val="24"/>
          <w:szCs w:val="24"/>
        </w:rPr>
        <w:t>•  TC-02-02 Fail to cut turf when no volunteers are provided and no voters are provided</w:t>
      </w:r>
    </w:p>
    <w:p w:rsidR="00591364" w:rsidRPr="002F0727" w:rsidRDefault="00591364" w:rsidP="002F0727">
      <w:pPr>
        <w:spacing w:before="0" w:beforeAutospacing="0" w:after="0" w:afterAutospacing="0" w:line="276" w:lineRule="auto"/>
        <w:rPr>
          <w:sz w:val="24"/>
          <w:szCs w:val="24"/>
        </w:rPr>
      </w:pPr>
      <w:r w:rsidRPr="002F0727">
        <w:rPr>
          <w:sz w:val="24"/>
          <w:szCs w:val="24"/>
        </w:rPr>
        <w:t>•  TC-02-03 Fail to cut turf when no volunteers are provided and some voters are provided</w:t>
      </w:r>
    </w:p>
    <w:p w:rsidR="00886983" w:rsidRDefault="00886983" w:rsidP="00886983">
      <w:pPr>
        <w:pStyle w:val="Heading5"/>
      </w:pPr>
      <w:r>
        <w:t>Test Cases</w:t>
      </w:r>
    </w:p>
    <w:p w:rsidR="00AB0C7C" w:rsidRPr="002F0727" w:rsidRDefault="00AB0C7C" w:rsidP="002F0727">
      <w:pPr>
        <w:pStyle w:val="Caption"/>
        <w:keepNext/>
        <w:jc w:val="center"/>
        <w:rPr>
          <w:sz w:val="24"/>
          <w:szCs w:val="24"/>
        </w:rPr>
      </w:pPr>
      <w:bookmarkStart w:id="165" w:name="_Toc26822856"/>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7</w:t>
      </w:r>
      <w:r w:rsidRPr="002F0727">
        <w:rPr>
          <w:sz w:val="24"/>
          <w:szCs w:val="24"/>
        </w:rPr>
        <w:fldChar w:fldCharType="end"/>
      </w:r>
      <w:r w:rsidRPr="002F0727">
        <w:rPr>
          <w:sz w:val="24"/>
          <w:szCs w:val="24"/>
        </w:rPr>
        <w:t>: TC-02-01 Cut turf when given sufficient voters and volunteers</w:t>
      </w:r>
      <w:bookmarkEnd w:id="1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E22F25" w:rsidRPr="0006516A" w:rsidTr="006E1035">
        <w:tc>
          <w:tcPr>
            <w:tcW w:w="2808" w:type="dxa"/>
          </w:tcPr>
          <w:p w:rsidR="00E22F25" w:rsidRPr="00F91D5D" w:rsidRDefault="00E22F25"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E22F25" w:rsidRPr="00F91D5D" w:rsidRDefault="00E22F25"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2</w:t>
            </w:r>
            <w:r w:rsidRPr="00FC2646">
              <w:rPr>
                <w:color w:val="000000"/>
                <w:sz w:val="24"/>
                <w:szCs w:val="24"/>
              </w:rPr>
              <w:t>-0</w:t>
            </w:r>
            <w:r>
              <w:rPr>
                <w:color w:val="000000"/>
                <w:sz w:val="24"/>
                <w:szCs w:val="24"/>
              </w:rPr>
              <w:t>1</w:t>
            </w:r>
            <w:r w:rsidRPr="00FC2646">
              <w:rPr>
                <w:color w:val="000000"/>
                <w:sz w:val="24"/>
                <w:szCs w:val="24"/>
              </w:rPr>
              <w:t xml:space="preserve"> </w:t>
            </w:r>
            <w:r>
              <w:rPr>
                <w:color w:val="000000"/>
                <w:sz w:val="24"/>
                <w:szCs w:val="24"/>
              </w:rPr>
              <w:t>Cut turf when given sufficient voters and volunteers</w:t>
            </w:r>
          </w:p>
        </w:tc>
      </w:tr>
      <w:tr w:rsidR="00E22F25" w:rsidRPr="0006516A" w:rsidTr="006E1035">
        <w:tc>
          <w:tcPr>
            <w:tcW w:w="2808" w:type="dxa"/>
          </w:tcPr>
          <w:p w:rsidR="00E22F25" w:rsidRPr="00F91D5D" w:rsidRDefault="00E22F25" w:rsidP="006E1035">
            <w:pPr>
              <w:spacing w:before="120" w:beforeAutospacing="0" w:after="120" w:afterAutospacing="0" w:line="276" w:lineRule="auto"/>
              <w:rPr>
                <w:sz w:val="24"/>
                <w:szCs w:val="24"/>
              </w:rPr>
            </w:pPr>
            <w:r w:rsidRPr="00F91D5D">
              <w:rPr>
                <w:sz w:val="24"/>
                <w:szCs w:val="24"/>
              </w:rPr>
              <w:t>Test Item</w:t>
            </w:r>
          </w:p>
        </w:tc>
        <w:tc>
          <w:tcPr>
            <w:tcW w:w="6048" w:type="dxa"/>
          </w:tcPr>
          <w:p w:rsidR="00E22F25" w:rsidRPr="00F91D5D" w:rsidRDefault="00E22F25" w:rsidP="006E1035">
            <w:pPr>
              <w:spacing w:before="120" w:beforeAutospacing="0" w:after="120" w:afterAutospacing="0" w:line="276" w:lineRule="auto"/>
              <w:rPr>
                <w:i/>
                <w:iCs/>
                <w:color w:val="0070C0"/>
                <w:sz w:val="24"/>
                <w:szCs w:val="24"/>
              </w:rPr>
            </w:pPr>
            <w:r>
              <w:rPr>
                <w:color w:val="000000"/>
                <w:sz w:val="24"/>
                <w:szCs w:val="24"/>
              </w:rPr>
              <w:t xml:space="preserve">Tests that, if given a positive number of voters and volunteers, </w:t>
            </w:r>
            <w:r w:rsidR="00786A3D">
              <w:rPr>
                <w:color w:val="000000"/>
                <w:sz w:val="24"/>
                <w:szCs w:val="24"/>
              </w:rPr>
              <w:t>the turf encompassing the voters shall be cut into sections. There shall be the same number of sections as there are volunteers.</w:t>
            </w:r>
            <w:r>
              <w:rPr>
                <w:color w:val="000000"/>
                <w:sz w:val="24"/>
                <w:szCs w:val="24"/>
              </w:rPr>
              <w:t xml:space="preserve"> </w:t>
            </w:r>
          </w:p>
        </w:tc>
      </w:tr>
      <w:tr w:rsidR="00E22F25" w:rsidRPr="0006516A" w:rsidTr="006E1035">
        <w:tc>
          <w:tcPr>
            <w:tcW w:w="2808" w:type="dxa"/>
          </w:tcPr>
          <w:p w:rsidR="00E22F25" w:rsidRPr="00F91D5D" w:rsidRDefault="00E22F25"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E22F25" w:rsidRPr="00FC2646" w:rsidRDefault="00E22F25" w:rsidP="006E1035">
            <w:pPr>
              <w:spacing w:before="120" w:beforeAutospacing="0" w:after="120" w:afterAutospacing="0" w:line="276" w:lineRule="auto"/>
              <w:rPr>
                <w:color w:val="000000"/>
                <w:sz w:val="24"/>
                <w:szCs w:val="24"/>
              </w:rPr>
            </w:pPr>
            <w:r>
              <w:rPr>
                <w:color w:val="000000"/>
                <w:sz w:val="24"/>
                <w:szCs w:val="24"/>
              </w:rPr>
              <w:t>Must</w:t>
            </w:r>
            <w:r w:rsidRPr="00FC2646">
              <w:rPr>
                <w:color w:val="000000"/>
                <w:sz w:val="24"/>
                <w:szCs w:val="24"/>
              </w:rPr>
              <w:t xml:space="preserve"> have</w:t>
            </w:r>
          </w:p>
        </w:tc>
      </w:tr>
      <w:tr w:rsidR="00786A3D" w:rsidRPr="0006516A" w:rsidTr="006E1035">
        <w:tc>
          <w:tcPr>
            <w:tcW w:w="2808" w:type="dxa"/>
          </w:tcPr>
          <w:p w:rsidR="00786A3D" w:rsidRPr="00FC2646" w:rsidRDefault="00786A3D" w:rsidP="00786A3D">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786A3D" w:rsidRPr="00FC2646" w:rsidRDefault="00786A3D" w:rsidP="00786A3D">
            <w:pPr>
              <w:numPr>
                <w:ilvl w:val="0"/>
                <w:numId w:val="18"/>
              </w:numPr>
              <w:spacing w:before="120" w:beforeAutospacing="0" w:after="120" w:afterAutospacing="0" w:line="276" w:lineRule="auto"/>
              <w:rPr>
                <w:i/>
                <w:iCs/>
                <w:color w:val="000000"/>
                <w:sz w:val="24"/>
                <w:szCs w:val="24"/>
              </w:rPr>
            </w:pPr>
            <w:r w:rsidRPr="00FC2646">
              <w:rPr>
                <w:color w:val="000000"/>
                <w:sz w:val="24"/>
                <w:szCs w:val="24"/>
              </w:rPr>
              <w:t>Python virtual environment has been enabled, and</w:t>
            </w:r>
          </w:p>
          <w:p w:rsidR="00786A3D" w:rsidRPr="00FC2646" w:rsidRDefault="00786A3D" w:rsidP="00786A3D">
            <w:pPr>
              <w:numPr>
                <w:ilvl w:val="0"/>
                <w:numId w:val="18"/>
              </w:numPr>
              <w:spacing w:before="120" w:beforeAutospacing="0" w:after="120" w:afterAutospacing="0" w:line="276" w:lineRule="auto"/>
              <w:rPr>
                <w:i/>
                <w:iCs/>
                <w:color w:val="000000"/>
                <w:sz w:val="24"/>
                <w:szCs w:val="24"/>
              </w:rPr>
            </w:pPr>
            <w:r w:rsidRPr="00FC2646">
              <w:rPr>
                <w:color w:val="000000"/>
                <w:sz w:val="24"/>
                <w:szCs w:val="24"/>
              </w:rPr>
              <w:t>Required Python modules have been downloaded via pip</w:t>
            </w:r>
          </w:p>
        </w:tc>
      </w:tr>
      <w:tr w:rsidR="00E22F25" w:rsidRPr="0006516A" w:rsidTr="006E1035">
        <w:tc>
          <w:tcPr>
            <w:tcW w:w="2808" w:type="dxa"/>
          </w:tcPr>
          <w:p w:rsidR="00E22F25" w:rsidRPr="00F91D5D" w:rsidRDefault="00E22F25"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E22F25" w:rsidRPr="002F0727" w:rsidRDefault="00786A3D" w:rsidP="006E1035">
            <w:pPr>
              <w:spacing w:before="120" w:beforeAutospacing="0" w:after="120" w:afterAutospacing="0" w:line="276" w:lineRule="auto"/>
              <w:rPr>
                <w:color w:val="000000"/>
                <w:sz w:val="24"/>
                <w:szCs w:val="24"/>
              </w:rPr>
            </w:pPr>
            <w:r w:rsidRPr="002F0727">
              <w:rPr>
                <w:color w:val="000000"/>
                <w:sz w:val="24"/>
                <w:szCs w:val="24"/>
              </w:rPr>
              <w:t>No error message shall be returned to the user, and the turf shall be cut into a number of sections equal to the number of volunteers available to canvass.</w:t>
            </w:r>
          </w:p>
        </w:tc>
      </w:tr>
      <w:tr w:rsidR="00E22F25" w:rsidRPr="0006516A" w:rsidTr="006E1035">
        <w:tc>
          <w:tcPr>
            <w:tcW w:w="2808" w:type="dxa"/>
          </w:tcPr>
          <w:p w:rsidR="00E22F25" w:rsidRPr="0006516A" w:rsidRDefault="00E22F25" w:rsidP="006E1035">
            <w:pPr>
              <w:spacing w:before="120" w:beforeAutospacing="0" w:after="120" w:afterAutospacing="0" w:line="276" w:lineRule="auto"/>
            </w:pPr>
            <w:r w:rsidRPr="00F91D5D">
              <w:rPr>
                <w:sz w:val="24"/>
                <w:szCs w:val="24"/>
              </w:rPr>
              <w:t>Input Specifications</w:t>
            </w:r>
          </w:p>
        </w:tc>
        <w:tc>
          <w:tcPr>
            <w:tcW w:w="6048" w:type="dxa"/>
          </w:tcPr>
          <w:p w:rsidR="00B9535E" w:rsidRPr="00FC2646" w:rsidRDefault="00B9535E" w:rsidP="00B9535E">
            <w:pPr>
              <w:spacing w:before="120" w:beforeAutospacing="0" w:after="120" w:afterAutospacing="0" w:line="276" w:lineRule="auto"/>
              <w:rPr>
                <w:color w:val="000000"/>
                <w:sz w:val="24"/>
                <w:szCs w:val="24"/>
              </w:rPr>
            </w:pPr>
            <w:r w:rsidRPr="00FC2646">
              <w:rPr>
                <w:color w:val="000000"/>
                <w:sz w:val="24"/>
                <w:szCs w:val="24"/>
              </w:rPr>
              <w:t>Run the following command from within the base application directory:</w:t>
            </w:r>
          </w:p>
          <w:p w:rsidR="00E22F25" w:rsidRPr="0006516A" w:rsidRDefault="00B9535E" w:rsidP="00B9535E">
            <w:pPr>
              <w:spacing w:before="120" w:beforeAutospacing="0" w:after="120" w:afterAutospacing="0" w:line="276" w:lineRule="auto"/>
              <w:rPr>
                <w:i/>
                <w:iCs/>
                <w:color w:val="0070C0"/>
              </w:rPr>
            </w:pPr>
            <w:r w:rsidRPr="00FC2646">
              <w:rPr>
                <w:color w:val="000000"/>
                <w:sz w:val="22"/>
                <w:szCs w:val="22"/>
              </w:rPr>
              <w:t xml:space="preserve"> </w:t>
            </w:r>
            <w:r w:rsidRPr="00FC2646">
              <w:rPr>
                <w:rFonts w:ascii="Menlo" w:hAnsi="Menlo" w:cs="Menlo"/>
                <w:color w:val="000000"/>
                <w:sz w:val="22"/>
                <w:szCs w:val="22"/>
              </w:rPr>
              <w:t>$ python3 manage.py test -k test_</w:t>
            </w:r>
            <w:r>
              <w:rPr>
                <w:rFonts w:ascii="Menlo" w:hAnsi="Menlo" w:cs="Menlo"/>
                <w:color w:val="000000"/>
                <w:sz w:val="22"/>
                <w:szCs w:val="22"/>
              </w:rPr>
              <w:t>cut_sufficient_volunteers_and_voters</w:t>
            </w:r>
          </w:p>
        </w:tc>
      </w:tr>
      <w:tr w:rsidR="00E22F25" w:rsidRPr="0006516A" w:rsidTr="006E1035">
        <w:tc>
          <w:tcPr>
            <w:tcW w:w="2808" w:type="dxa"/>
          </w:tcPr>
          <w:p w:rsidR="00E22F25" w:rsidRPr="00FC2646" w:rsidRDefault="00E22F25"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E22F25" w:rsidRPr="00FC2646" w:rsidRDefault="00B9535E" w:rsidP="006E1035">
            <w:pPr>
              <w:spacing w:before="120" w:beforeAutospacing="0" w:after="120" w:afterAutospacing="0" w:line="276" w:lineRule="auto"/>
              <w:rPr>
                <w:i/>
                <w:iCs/>
                <w:color w:val="000000"/>
                <w:sz w:val="24"/>
                <w:szCs w:val="24"/>
              </w:rPr>
            </w:pPr>
            <w:r w:rsidRPr="00FC2646">
              <w:rPr>
                <w:color w:val="000000"/>
                <w:sz w:val="24"/>
                <w:szCs w:val="24"/>
              </w:rPr>
              <w:t>“OK” message printed in console.</w:t>
            </w:r>
          </w:p>
        </w:tc>
      </w:tr>
      <w:tr w:rsidR="00E22F25" w:rsidRPr="0006516A" w:rsidTr="006E1035">
        <w:tc>
          <w:tcPr>
            <w:tcW w:w="2808" w:type="dxa"/>
          </w:tcPr>
          <w:p w:rsidR="00E22F25" w:rsidRPr="00FC2646" w:rsidRDefault="00E22F25"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E22F25" w:rsidRPr="00FC2646" w:rsidRDefault="00ED1AD4" w:rsidP="002F0727">
            <w:pPr>
              <w:spacing w:before="120" w:beforeAutospacing="0" w:after="120" w:afterAutospacing="0" w:line="276" w:lineRule="auto"/>
              <w:rPr>
                <w:i/>
                <w:iCs/>
                <w:color w:val="000000"/>
                <w:sz w:val="24"/>
                <w:szCs w:val="24"/>
              </w:rPr>
            </w:pPr>
            <w:r w:rsidRPr="000C4F21">
              <w:rPr>
                <w:color w:val="000000"/>
                <w:sz w:val="24"/>
                <w:szCs w:val="24"/>
              </w:rPr>
              <w:t>The unit test completes without any failed assertions.</w:t>
            </w:r>
          </w:p>
        </w:tc>
      </w:tr>
      <w:tr w:rsidR="00E22F25" w:rsidRPr="0006516A" w:rsidTr="006E1035">
        <w:tc>
          <w:tcPr>
            <w:tcW w:w="2808" w:type="dxa"/>
          </w:tcPr>
          <w:p w:rsidR="00E22F25" w:rsidRPr="00FC2646" w:rsidRDefault="00E22F25"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E22F25" w:rsidRPr="00FC2646" w:rsidRDefault="00E22F25" w:rsidP="006E1035">
            <w:pPr>
              <w:spacing w:before="120" w:beforeAutospacing="0" w:after="120" w:afterAutospacing="0" w:line="276" w:lineRule="auto"/>
              <w:rPr>
                <w:color w:val="000000"/>
                <w:sz w:val="24"/>
                <w:szCs w:val="24"/>
              </w:rPr>
            </w:pPr>
            <w:r w:rsidRPr="00FC2646">
              <w:rPr>
                <w:color w:val="000000"/>
                <w:sz w:val="24"/>
                <w:szCs w:val="24"/>
              </w:rPr>
              <w:t>None.</w:t>
            </w:r>
          </w:p>
        </w:tc>
      </w:tr>
      <w:tr w:rsidR="00E22F25" w:rsidRPr="0006516A" w:rsidTr="006E1035">
        <w:tc>
          <w:tcPr>
            <w:tcW w:w="2808" w:type="dxa"/>
          </w:tcPr>
          <w:p w:rsidR="00E22F25" w:rsidRPr="00FC2646" w:rsidRDefault="00E22F25"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E22F25" w:rsidRPr="00FC2646" w:rsidRDefault="00E22F25" w:rsidP="006E1035">
            <w:pPr>
              <w:spacing w:before="120" w:beforeAutospacing="0" w:after="120" w:afterAutospacing="0" w:line="276" w:lineRule="auto"/>
              <w:rPr>
                <w:color w:val="000000"/>
                <w:sz w:val="24"/>
                <w:szCs w:val="24"/>
              </w:rPr>
            </w:pPr>
            <w:r w:rsidRPr="00FC2646">
              <w:rPr>
                <w:color w:val="000000"/>
                <w:sz w:val="24"/>
                <w:szCs w:val="24"/>
              </w:rPr>
              <w:t>None.</w:t>
            </w:r>
          </w:p>
        </w:tc>
      </w:tr>
      <w:tr w:rsidR="00E22F25" w:rsidRPr="0006516A" w:rsidTr="006E1035">
        <w:tc>
          <w:tcPr>
            <w:tcW w:w="2808" w:type="dxa"/>
          </w:tcPr>
          <w:p w:rsidR="00E22F25" w:rsidRPr="00FC2646" w:rsidRDefault="00E22F25"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E22F25" w:rsidRPr="002F0727" w:rsidRDefault="00E22F25" w:rsidP="006E1035">
            <w:pPr>
              <w:spacing w:before="120" w:beforeAutospacing="0" w:after="120" w:afterAutospacing="0" w:line="276" w:lineRule="auto"/>
              <w:rPr>
                <w:color w:val="000000"/>
                <w:sz w:val="24"/>
                <w:szCs w:val="24"/>
              </w:rPr>
            </w:pPr>
            <w:r w:rsidRPr="00FC2646">
              <w:rPr>
                <w:color w:val="000000"/>
                <w:sz w:val="24"/>
                <w:szCs w:val="24"/>
              </w:rPr>
              <w:t>WC_550</w:t>
            </w:r>
            <w:r w:rsidR="00227F0B">
              <w:rPr>
                <w:color w:val="000000"/>
                <w:sz w:val="24"/>
                <w:szCs w:val="24"/>
              </w:rPr>
              <w:t>8</w:t>
            </w:r>
            <w:r w:rsidR="0089704D">
              <w:rPr>
                <w:color w:val="000000"/>
                <w:sz w:val="24"/>
                <w:szCs w:val="24"/>
              </w:rPr>
              <w:t xml:space="preserve"> and WC_5488</w:t>
            </w:r>
            <w:r w:rsidRPr="00FC2646">
              <w:rPr>
                <w:i/>
                <w:iCs/>
                <w:color w:val="000000"/>
                <w:sz w:val="24"/>
                <w:szCs w:val="24"/>
              </w:rPr>
              <w:t>.</w:t>
            </w:r>
          </w:p>
        </w:tc>
      </w:tr>
    </w:tbl>
    <w:p w:rsidR="00E22F25" w:rsidRDefault="00E22F25" w:rsidP="00E22F25"/>
    <w:p w:rsidR="00AB335F" w:rsidRPr="002F0727" w:rsidRDefault="00AB335F" w:rsidP="002F0727">
      <w:pPr>
        <w:pStyle w:val="Caption"/>
        <w:keepNext/>
        <w:jc w:val="center"/>
        <w:rPr>
          <w:sz w:val="24"/>
          <w:szCs w:val="24"/>
        </w:rPr>
      </w:pPr>
      <w:bookmarkStart w:id="166" w:name="_Toc26822857"/>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8</w:t>
      </w:r>
      <w:r w:rsidRPr="002F0727">
        <w:rPr>
          <w:sz w:val="24"/>
          <w:szCs w:val="24"/>
        </w:rPr>
        <w:fldChar w:fldCharType="end"/>
      </w:r>
      <w:r w:rsidRPr="002F0727">
        <w:rPr>
          <w:sz w:val="24"/>
          <w:szCs w:val="24"/>
        </w:rPr>
        <w:t>: TC-02-02 Fail to cut turf when no volunteers are provided and no voters are provided</w:t>
      </w:r>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0D13B3" w:rsidRPr="0006516A" w:rsidTr="006E1035">
        <w:tc>
          <w:tcPr>
            <w:tcW w:w="2808" w:type="dxa"/>
          </w:tcPr>
          <w:p w:rsidR="000D13B3" w:rsidRPr="00F91D5D" w:rsidRDefault="000D13B3"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0D13B3" w:rsidRPr="00F91D5D" w:rsidRDefault="000D13B3"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2</w:t>
            </w:r>
            <w:r w:rsidRPr="00FC2646">
              <w:rPr>
                <w:color w:val="000000"/>
                <w:sz w:val="24"/>
                <w:szCs w:val="24"/>
              </w:rPr>
              <w:t>-0</w:t>
            </w:r>
            <w:r>
              <w:rPr>
                <w:color w:val="000000"/>
                <w:sz w:val="24"/>
                <w:szCs w:val="24"/>
              </w:rPr>
              <w:t>2</w:t>
            </w:r>
            <w:r w:rsidRPr="00FC2646">
              <w:rPr>
                <w:color w:val="000000"/>
                <w:sz w:val="24"/>
                <w:szCs w:val="24"/>
              </w:rPr>
              <w:t xml:space="preserve"> </w:t>
            </w:r>
            <w:r w:rsidRPr="009A33C8">
              <w:rPr>
                <w:sz w:val="24"/>
                <w:szCs w:val="24"/>
              </w:rPr>
              <w:t>Fail to cut turf when no volunteers are provided and no voters are provided</w:t>
            </w:r>
          </w:p>
        </w:tc>
      </w:tr>
      <w:tr w:rsidR="000D13B3" w:rsidRPr="0006516A" w:rsidTr="006E1035">
        <w:tc>
          <w:tcPr>
            <w:tcW w:w="2808" w:type="dxa"/>
          </w:tcPr>
          <w:p w:rsidR="000D13B3" w:rsidRPr="00F91D5D" w:rsidRDefault="000D13B3" w:rsidP="006E1035">
            <w:pPr>
              <w:spacing w:before="120" w:beforeAutospacing="0" w:after="120" w:afterAutospacing="0" w:line="276" w:lineRule="auto"/>
              <w:rPr>
                <w:sz w:val="24"/>
                <w:szCs w:val="24"/>
              </w:rPr>
            </w:pPr>
            <w:r w:rsidRPr="00F91D5D">
              <w:rPr>
                <w:sz w:val="24"/>
                <w:szCs w:val="24"/>
              </w:rPr>
              <w:t>Test Item</w:t>
            </w:r>
          </w:p>
        </w:tc>
        <w:tc>
          <w:tcPr>
            <w:tcW w:w="6048" w:type="dxa"/>
          </w:tcPr>
          <w:p w:rsidR="000D13B3" w:rsidRPr="00F91D5D" w:rsidRDefault="000D13B3" w:rsidP="006E1035">
            <w:pPr>
              <w:spacing w:before="120" w:beforeAutospacing="0" w:after="120" w:afterAutospacing="0" w:line="276" w:lineRule="auto"/>
              <w:rPr>
                <w:i/>
                <w:iCs/>
                <w:color w:val="0070C0"/>
                <w:sz w:val="24"/>
                <w:szCs w:val="24"/>
              </w:rPr>
            </w:pPr>
            <w:r>
              <w:rPr>
                <w:color w:val="000000"/>
                <w:sz w:val="24"/>
                <w:szCs w:val="24"/>
              </w:rPr>
              <w:t>Tests that, if not given any volunteers or voters, the turf encompassing the voters shall not be cut into sections.</w:t>
            </w:r>
          </w:p>
        </w:tc>
      </w:tr>
      <w:tr w:rsidR="000D13B3" w:rsidRPr="0006516A" w:rsidTr="006E1035">
        <w:tc>
          <w:tcPr>
            <w:tcW w:w="2808" w:type="dxa"/>
          </w:tcPr>
          <w:p w:rsidR="000D13B3" w:rsidRPr="00F91D5D" w:rsidRDefault="000D13B3"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0D13B3" w:rsidRPr="00FC2646" w:rsidRDefault="000D13B3" w:rsidP="006E1035">
            <w:pPr>
              <w:spacing w:before="120" w:beforeAutospacing="0" w:after="120" w:afterAutospacing="0" w:line="276" w:lineRule="auto"/>
              <w:rPr>
                <w:color w:val="000000"/>
                <w:sz w:val="24"/>
                <w:szCs w:val="24"/>
              </w:rPr>
            </w:pPr>
            <w:r>
              <w:rPr>
                <w:color w:val="000000"/>
                <w:sz w:val="24"/>
                <w:szCs w:val="24"/>
              </w:rPr>
              <w:t>Should</w:t>
            </w:r>
            <w:r w:rsidRPr="00FC2646">
              <w:rPr>
                <w:color w:val="000000"/>
                <w:sz w:val="24"/>
                <w:szCs w:val="24"/>
              </w:rPr>
              <w:t xml:space="preserve"> have</w:t>
            </w:r>
          </w:p>
        </w:tc>
      </w:tr>
      <w:tr w:rsidR="000D13B3" w:rsidRPr="0006516A" w:rsidTr="006E1035">
        <w:tc>
          <w:tcPr>
            <w:tcW w:w="2808" w:type="dxa"/>
          </w:tcPr>
          <w:p w:rsidR="000D13B3" w:rsidRPr="00FC2646" w:rsidRDefault="000D13B3"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0D13B3" w:rsidRPr="00FC2646" w:rsidRDefault="000D13B3" w:rsidP="006E1035">
            <w:pPr>
              <w:numPr>
                <w:ilvl w:val="0"/>
                <w:numId w:val="18"/>
              </w:numPr>
              <w:spacing w:before="120" w:beforeAutospacing="0" w:after="120" w:afterAutospacing="0" w:line="276" w:lineRule="auto"/>
              <w:rPr>
                <w:i/>
                <w:iCs/>
                <w:color w:val="000000"/>
                <w:sz w:val="24"/>
                <w:szCs w:val="24"/>
              </w:rPr>
            </w:pPr>
            <w:r w:rsidRPr="00FC2646">
              <w:rPr>
                <w:color w:val="000000"/>
                <w:sz w:val="24"/>
                <w:szCs w:val="24"/>
              </w:rPr>
              <w:t>Python virtual environment has been enabled, and</w:t>
            </w:r>
          </w:p>
          <w:p w:rsidR="000D13B3" w:rsidRPr="00FC2646" w:rsidRDefault="000D13B3" w:rsidP="006E1035">
            <w:pPr>
              <w:numPr>
                <w:ilvl w:val="0"/>
                <w:numId w:val="18"/>
              </w:numPr>
              <w:spacing w:before="120" w:beforeAutospacing="0" w:after="120" w:afterAutospacing="0" w:line="276" w:lineRule="auto"/>
              <w:rPr>
                <w:i/>
                <w:iCs/>
                <w:color w:val="000000"/>
                <w:sz w:val="24"/>
                <w:szCs w:val="24"/>
              </w:rPr>
            </w:pPr>
            <w:r w:rsidRPr="00FC2646">
              <w:rPr>
                <w:color w:val="000000"/>
                <w:sz w:val="24"/>
                <w:szCs w:val="24"/>
              </w:rPr>
              <w:t>Required Python modules have been downloaded via pip</w:t>
            </w:r>
          </w:p>
        </w:tc>
      </w:tr>
      <w:tr w:rsidR="000D13B3" w:rsidRPr="0006516A" w:rsidTr="006E1035">
        <w:tc>
          <w:tcPr>
            <w:tcW w:w="2808" w:type="dxa"/>
          </w:tcPr>
          <w:p w:rsidR="000D13B3" w:rsidRPr="00F91D5D" w:rsidRDefault="000D13B3"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0D13B3" w:rsidRPr="000D13B3" w:rsidRDefault="00786BC0" w:rsidP="006E1035">
            <w:pPr>
              <w:spacing w:before="120" w:beforeAutospacing="0" w:after="120" w:afterAutospacing="0" w:line="276" w:lineRule="auto"/>
              <w:rPr>
                <w:color w:val="000000"/>
                <w:sz w:val="24"/>
                <w:szCs w:val="24"/>
              </w:rPr>
            </w:pPr>
            <w:r>
              <w:rPr>
                <w:color w:val="000000"/>
                <w:sz w:val="24"/>
                <w:szCs w:val="24"/>
              </w:rPr>
              <w:t>An</w:t>
            </w:r>
            <w:r w:rsidR="000D13B3" w:rsidRPr="000D13B3">
              <w:rPr>
                <w:color w:val="000000"/>
                <w:sz w:val="24"/>
                <w:szCs w:val="24"/>
              </w:rPr>
              <w:t xml:space="preserve"> error message shall be returned to the user, and the turf shall </w:t>
            </w:r>
            <w:r>
              <w:rPr>
                <w:color w:val="000000"/>
                <w:sz w:val="24"/>
                <w:szCs w:val="24"/>
              </w:rPr>
              <w:t xml:space="preserve">not </w:t>
            </w:r>
            <w:r w:rsidR="000D13B3" w:rsidRPr="000D13B3">
              <w:rPr>
                <w:color w:val="000000"/>
                <w:sz w:val="24"/>
                <w:szCs w:val="24"/>
              </w:rPr>
              <w:t xml:space="preserve">be cut into </w:t>
            </w:r>
            <w:r>
              <w:rPr>
                <w:color w:val="000000"/>
                <w:sz w:val="24"/>
                <w:szCs w:val="24"/>
              </w:rPr>
              <w:t>sections.</w:t>
            </w:r>
          </w:p>
        </w:tc>
      </w:tr>
      <w:tr w:rsidR="000D13B3" w:rsidRPr="0006516A" w:rsidTr="006E1035">
        <w:tc>
          <w:tcPr>
            <w:tcW w:w="2808" w:type="dxa"/>
          </w:tcPr>
          <w:p w:rsidR="000D13B3" w:rsidRPr="0006516A" w:rsidRDefault="000D13B3" w:rsidP="006E1035">
            <w:pPr>
              <w:spacing w:before="120" w:beforeAutospacing="0" w:after="120" w:afterAutospacing="0" w:line="276" w:lineRule="auto"/>
            </w:pPr>
            <w:r w:rsidRPr="00F91D5D">
              <w:rPr>
                <w:sz w:val="24"/>
                <w:szCs w:val="24"/>
              </w:rPr>
              <w:t>Input Specifications</w:t>
            </w:r>
          </w:p>
        </w:tc>
        <w:tc>
          <w:tcPr>
            <w:tcW w:w="6048" w:type="dxa"/>
          </w:tcPr>
          <w:p w:rsidR="000D13B3" w:rsidRPr="00FC2646" w:rsidRDefault="000D13B3" w:rsidP="006E1035">
            <w:pPr>
              <w:spacing w:before="120" w:beforeAutospacing="0" w:after="120" w:afterAutospacing="0" w:line="276" w:lineRule="auto"/>
              <w:rPr>
                <w:color w:val="000000"/>
                <w:sz w:val="24"/>
                <w:szCs w:val="24"/>
              </w:rPr>
            </w:pPr>
            <w:r w:rsidRPr="00FC2646">
              <w:rPr>
                <w:color w:val="000000"/>
                <w:sz w:val="24"/>
                <w:szCs w:val="24"/>
              </w:rPr>
              <w:t>Run the following command from within the base application directory:</w:t>
            </w:r>
          </w:p>
          <w:p w:rsidR="000D13B3" w:rsidRPr="0006516A" w:rsidRDefault="000D13B3" w:rsidP="006E1035">
            <w:pPr>
              <w:spacing w:before="120" w:beforeAutospacing="0" w:after="120" w:afterAutospacing="0" w:line="276" w:lineRule="auto"/>
              <w:rPr>
                <w:i/>
                <w:iCs/>
                <w:color w:val="0070C0"/>
              </w:rPr>
            </w:pPr>
            <w:r w:rsidRPr="00FC2646">
              <w:rPr>
                <w:color w:val="000000"/>
                <w:sz w:val="22"/>
                <w:szCs w:val="22"/>
              </w:rPr>
              <w:t xml:space="preserve"> </w:t>
            </w:r>
            <w:r w:rsidRPr="00FC2646">
              <w:rPr>
                <w:rFonts w:ascii="Menlo" w:hAnsi="Menlo" w:cs="Menlo"/>
                <w:color w:val="000000"/>
                <w:sz w:val="22"/>
                <w:szCs w:val="22"/>
              </w:rPr>
              <w:t>$ python3 manage.py test -k test_</w:t>
            </w:r>
            <w:r>
              <w:rPr>
                <w:rFonts w:ascii="Menlo" w:hAnsi="Menlo" w:cs="Menlo"/>
                <w:color w:val="000000"/>
                <w:sz w:val="22"/>
                <w:szCs w:val="22"/>
              </w:rPr>
              <w:t>cut_</w:t>
            </w:r>
            <w:r w:rsidR="00786BC0">
              <w:rPr>
                <w:rFonts w:ascii="Menlo" w:hAnsi="Menlo" w:cs="Menlo"/>
                <w:color w:val="000000"/>
                <w:sz w:val="22"/>
                <w:szCs w:val="22"/>
              </w:rPr>
              <w:t>no</w:t>
            </w:r>
            <w:r>
              <w:rPr>
                <w:rFonts w:ascii="Menlo" w:hAnsi="Menlo" w:cs="Menlo"/>
                <w:color w:val="000000"/>
                <w:sz w:val="22"/>
                <w:szCs w:val="22"/>
              </w:rPr>
              <w:t>_volunteers_</w:t>
            </w:r>
            <w:r w:rsidR="00786BC0">
              <w:rPr>
                <w:rFonts w:ascii="Menlo" w:hAnsi="Menlo" w:cs="Menlo"/>
                <w:color w:val="000000"/>
                <w:sz w:val="22"/>
                <w:szCs w:val="22"/>
              </w:rPr>
              <w:t>no</w:t>
            </w:r>
            <w:r>
              <w:rPr>
                <w:rFonts w:ascii="Menlo" w:hAnsi="Menlo" w:cs="Menlo"/>
                <w:color w:val="000000"/>
                <w:sz w:val="22"/>
                <w:szCs w:val="22"/>
              </w:rPr>
              <w:t>_voters</w:t>
            </w:r>
          </w:p>
        </w:tc>
      </w:tr>
      <w:tr w:rsidR="000D13B3" w:rsidRPr="0006516A" w:rsidTr="006E1035">
        <w:tc>
          <w:tcPr>
            <w:tcW w:w="2808" w:type="dxa"/>
          </w:tcPr>
          <w:p w:rsidR="000D13B3" w:rsidRPr="00FC2646" w:rsidRDefault="000D13B3"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0D13B3" w:rsidRPr="00FC2646" w:rsidRDefault="000D13B3" w:rsidP="006E1035">
            <w:pPr>
              <w:spacing w:before="120" w:beforeAutospacing="0" w:after="120" w:afterAutospacing="0" w:line="276" w:lineRule="auto"/>
              <w:rPr>
                <w:i/>
                <w:iCs/>
                <w:color w:val="000000"/>
                <w:sz w:val="24"/>
                <w:szCs w:val="24"/>
              </w:rPr>
            </w:pPr>
            <w:r w:rsidRPr="00FC2646">
              <w:rPr>
                <w:color w:val="000000"/>
                <w:sz w:val="24"/>
                <w:szCs w:val="24"/>
              </w:rPr>
              <w:t>“OK” message printed in console.</w:t>
            </w:r>
          </w:p>
        </w:tc>
      </w:tr>
      <w:tr w:rsidR="000D13B3" w:rsidRPr="0006516A" w:rsidTr="006E1035">
        <w:tc>
          <w:tcPr>
            <w:tcW w:w="2808" w:type="dxa"/>
          </w:tcPr>
          <w:p w:rsidR="000D13B3" w:rsidRPr="00FC2646" w:rsidRDefault="000D13B3"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0D13B3" w:rsidRPr="00FC2646" w:rsidRDefault="000D13B3" w:rsidP="006E1035">
            <w:pPr>
              <w:spacing w:before="120" w:beforeAutospacing="0" w:after="120" w:afterAutospacing="0" w:line="276" w:lineRule="auto"/>
              <w:rPr>
                <w:i/>
                <w:iCs/>
                <w:color w:val="000000"/>
                <w:sz w:val="24"/>
                <w:szCs w:val="24"/>
              </w:rPr>
            </w:pPr>
            <w:r w:rsidRPr="000C4F21">
              <w:rPr>
                <w:color w:val="000000"/>
                <w:sz w:val="24"/>
                <w:szCs w:val="24"/>
              </w:rPr>
              <w:t>The unit test completes without any failed assertions.</w:t>
            </w:r>
          </w:p>
        </w:tc>
      </w:tr>
      <w:tr w:rsidR="000D13B3" w:rsidRPr="0006516A" w:rsidTr="006E1035">
        <w:tc>
          <w:tcPr>
            <w:tcW w:w="2808" w:type="dxa"/>
          </w:tcPr>
          <w:p w:rsidR="000D13B3" w:rsidRPr="00FC2646" w:rsidRDefault="000D13B3"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0D13B3" w:rsidRPr="00FC2646" w:rsidRDefault="000D13B3" w:rsidP="006E1035">
            <w:pPr>
              <w:spacing w:before="120" w:beforeAutospacing="0" w:after="120" w:afterAutospacing="0" w:line="276" w:lineRule="auto"/>
              <w:rPr>
                <w:color w:val="000000"/>
                <w:sz w:val="24"/>
                <w:szCs w:val="24"/>
              </w:rPr>
            </w:pPr>
            <w:r w:rsidRPr="00FC2646">
              <w:rPr>
                <w:color w:val="000000"/>
                <w:sz w:val="24"/>
                <w:szCs w:val="24"/>
              </w:rPr>
              <w:t>None.</w:t>
            </w:r>
          </w:p>
        </w:tc>
      </w:tr>
      <w:tr w:rsidR="000D13B3" w:rsidRPr="0006516A" w:rsidTr="006E1035">
        <w:tc>
          <w:tcPr>
            <w:tcW w:w="2808" w:type="dxa"/>
          </w:tcPr>
          <w:p w:rsidR="000D13B3" w:rsidRPr="00FC2646" w:rsidRDefault="000D13B3"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0D13B3" w:rsidRPr="00FC2646" w:rsidRDefault="000D13B3" w:rsidP="006E1035">
            <w:pPr>
              <w:spacing w:before="120" w:beforeAutospacing="0" w:after="120" w:afterAutospacing="0" w:line="276" w:lineRule="auto"/>
              <w:rPr>
                <w:color w:val="000000"/>
                <w:sz w:val="24"/>
                <w:szCs w:val="24"/>
              </w:rPr>
            </w:pPr>
            <w:r w:rsidRPr="00FC2646">
              <w:rPr>
                <w:color w:val="000000"/>
                <w:sz w:val="24"/>
                <w:szCs w:val="24"/>
              </w:rPr>
              <w:t>None.</w:t>
            </w:r>
          </w:p>
        </w:tc>
      </w:tr>
      <w:tr w:rsidR="000D13B3" w:rsidRPr="0006516A" w:rsidTr="006E1035">
        <w:tc>
          <w:tcPr>
            <w:tcW w:w="2808" w:type="dxa"/>
          </w:tcPr>
          <w:p w:rsidR="000D13B3" w:rsidRPr="00FC2646" w:rsidRDefault="000D13B3"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0D13B3" w:rsidRPr="009A33C8" w:rsidRDefault="000D13B3" w:rsidP="006E1035">
            <w:pPr>
              <w:spacing w:before="120" w:beforeAutospacing="0" w:after="120" w:afterAutospacing="0" w:line="276" w:lineRule="auto"/>
              <w:rPr>
                <w:color w:val="000000"/>
                <w:sz w:val="24"/>
                <w:szCs w:val="24"/>
              </w:rPr>
            </w:pPr>
            <w:r w:rsidRPr="00FC2646">
              <w:rPr>
                <w:color w:val="000000"/>
                <w:sz w:val="24"/>
                <w:szCs w:val="24"/>
              </w:rPr>
              <w:t>WC_550</w:t>
            </w:r>
            <w:r>
              <w:rPr>
                <w:color w:val="000000"/>
                <w:sz w:val="24"/>
                <w:szCs w:val="24"/>
              </w:rPr>
              <w:t>8</w:t>
            </w:r>
            <w:r w:rsidR="0089704D">
              <w:rPr>
                <w:color w:val="000000"/>
                <w:sz w:val="24"/>
                <w:szCs w:val="24"/>
              </w:rPr>
              <w:t xml:space="preserve"> and WC_5488</w:t>
            </w:r>
            <w:r w:rsidRPr="00FC2646">
              <w:rPr>
                <w:i/>
                <w:iCs/>
                <w:color w:val="000000"/>
                <w:sz w:val="24"/>
                <w:szCs w:val="24"/>
              </w:rPr>
              <w:t>.</w:t>
            </w:r>
          </w:p>
        </w:tc>
      </w:tr>
    </w:tbl>
    <w:p w:rsidR="000D13B3" w:rsidRDefault="000D13B3" w:rsidP="00E22F25"/>
    <w:p w:rsidR="003A2F27" w:rsidRPr="002F0727" w:rsidRDefault="003A2F27" w:rsidP="002F0727">
      <w:pPr>
        <w:pStyle w:val="Caption"/>
        <w:keepNext/>
        <w:jc w:val="center"/>
        <w:rPr>
          <w:sz w:val="24"/>
          <w:szCs w:val="24"/>
        </w:rPr>
      </w:pPr>
      <w:bookmarkStart w:id="167" w:name="_Toc26822858"/>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9</w:t>
      </w:r>
      <w:r w:rsidRPr="002F0727">
        <w:rPr>
          <w:sz w:val="24"/>
          <w:szCs w:val="24"/>
        </w:rPr>
        <w:fldChar w:fldCharType="end"/>
      </w:r>
      <w:r w:rsidRPr="002F0727">
        <w:rPr>
          <w:sz w:val="24"/>
          <w:szCs w:val="24"/>
        </w:rPr>
        <w:t>: TC-02-03 Fail to cut turf when no volunteers are provided and some voters are provided</w:t>
      </w:r>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4E7F26" w:rsidRPr="0006516A" w:rsidTr="006E1035">
        <w:tc>
          <w:tcPr>
            <w:tcW w:w="2808" w:type="dxa"/>
          </w:tcPr>
          <w:p w:rsidR="004E7F26" w:rsidRPr="00F91D5D" w:rsidRDefault="004E7F26"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4E7F26" w:rsidRPr="00F91D5D" w:rsidRDefault="004E7F26"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2</w:t>
            </w:r>
            <w:r w:rsidRPr="00FC2646">
              <w:rPr>
                <w:color w:val="000000"/>
                <w:sz w:val="24"/>
                <w:szCs w:val="24"/>
              </w:rPr>
              <w:t>-0</w:t>
            </w:r>
            <w:r>
              <w:rPr>
                <w:color w:val="000000"/>
                <w:sz w:val="24"/>
                <w:szCs w:val="24"/>
              </w:rPr>
              <w:t>3</w:t>
            </w:r>
            <w:r w:rsidRPr="00FC2646">
              <w:rPr>
                <w:color w:val="000000"/>
                <w:sz w:val="24"/>
                <w:szCs w:val="24"/>
              </w:rPr>
              <w:t xml:space="preserve"> </w:t>
            </w:r>
            <w:r w:rsidR="00B632F5" w:rsidRPr="009A33C8">
              <w:rPr>
                <w:sz w:val="24"/>
                <w:szCs w:val="24"/>
              </w:rPr>
              <w:t>Fail to cut turf when no volunteers are provided and some voters are provided</w:t>
            </w:r>
          </w:p>
        </w:tc>
      </w:tr>
      <w:tr w:rsidR="004E7F26" w:rsidRPr="0006516A" w:rsidTr="006E1035">
        <w:tc>
          <w:tcPr>
            <w:tcW w:w="2808" w:type="dxa"/>
          </w:tcPr>
          <w:p w:rsidR="004E7F26" w:rsidRPr="00F91D5D" w:rsidRDefault="004E7F26" w:rsidP="006E1035">
            <w:pPr>
              <w:spacing w:before="120" w:beforeAutospacing="0" w:after="120" w:afterAutospacing="0" w:line="276" w:lineRule="auto"/>
              <w:rPr>
                <w:sz w:val="24"/>
                <w:szCs w:val="24"/>
              </w:rPr>
            </w:pPr>
            <w:r w:rsidRPr="00F91D5D">
              <w:rPr>
                <w:sz w:val="24"/>
                <w:szCs w:val="24"/>
              </w:rPr>
              <w:t>Test Item</w:t>
            </w:r>
          </w:p>
        </w:tc>
        <w:tc>
          <w:tcPr>
            <w:tcW w:w="6048" w:type="dxa"/>
          </w:tcPr>
          <w:p w:rsidR="004E7F26" w:rsidRPr="00F91D5D" w:rsidRDefault="004E7F26" w:rsidP="006E1035">
            <w:pPr>
              <w:spacing w:before="120" w:beforeAutospacing="0" w:after="120" w:afterAutospacing="0" w:line="276" w:lineRule="auto"/>
              <w:rPr>
                <w:i/>
                <w:iCs/>
                <w:color w:val="0070C0"/>
                <w:sz w:val="24"/>
                <w:szCs w:val="24"/>
              </w:rPr>
            </w:pPr>
            <w:r>
              <w:rPr>
                <w:color w:val="000000"/>
                <w:sz w:val="24"/>
                <w:szCs w:val="24"/>
              </w:rPr>
              <w:t>Tests that, if given a</w:t>
            </w:r>
            <w:r w:rsidR="00B632F5">
              <w:rPr>
                <w:color w:val="000000"/>
                <w:sz w:val="24"/>
                <w:szCs w:val="24"/>
              </w:rPr>
              <w:t xml:space="preserve"> sufficient number of voters but no </w:t>
            </w:r>
            <w:r>
              <w:rPr>
                <w:color w:val="000000"/>
                <w:sz w:val="24"/>
                <w:szCs w:val="24"/>
              </w:rPr>
              <w:t xml:space="preserve"> volunteers, the turf encompassing the voters shall not be cut into sections.</w:t>
            </w:r>
          </w:p>
        </w:tc>
      </w:tr>
      <w:tr w:rsidR="004E7F26" w:rsidRPr="0006516A" w:rsidTr="006E1035">
        <w:tc>
          <w:tcPr>
            <w:tcW w:w="2808" w:type="dxa"/>
          </w:tcPr>
          <w:p w:rsidR="004E7F26" w:rsidRPr="00F91D5D" w:rsidRDefault="004E7F26"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4E7F26" w:rsidRPr="00FC2646" w:rsidRDefault="004E7F26" w:rsidP="006E1035">
            <w:pPr>
              <w:spacing w:before="120" w:beforeAutospacing="0" w:after="120" w:afterAutospacing="0" w:line="276" w:lineRule="auto"/>
              <w:rPr>
                <w:color w:val="000000"/>
                <w:sz w:val="24"/>
                <w:szCs w:val="24"/>
              </w:rPr>
            </w:pPr>
            <w:r>
              <w:rPr>
                <w:color w:val="000000"/>
                <w:sz w:val="24"/>
                <w:szCs w:val="24"/>
              </w:rPr>
              <w:t>Should</w:t>
            </w:r>
            <w:r w:rsidRPr="00FC2646">
              <w:rPr>
                <w:color w:val="000000"/>
                <w:sz w:val="24"/>
                <w:szCs w:val="24"/>
              </w:rPr>
              <w:t xml:space="preserve"> have</w:t>
            </w:r>
          </w:p>
        </w:tc>
      </w:tr>
      <w:tr w:rsidR="004E7F26" w:rsidRPr="0006516A" w:rsidTr="006E1035">
        <w:tc>
          <w:tcPr>
            <w:tcW w:w="2808" w:type="dxa"/>
          </w:tcPr>
          <w:p w:rsidR="004E7F26" w:rsidRPr="00FC2646" w:rsidRDefault="004E7F26"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4E7F26" w:rsidRPr="00FC2646" w:rsidRDefault="004E7F26" w:rsidP="006E1035">
            <w:pPr>
              <w:numPr>
                <w:ilvl w:val="0"/>
                <w:numId w:val="18"/>
              </w:numPr>
              <w:spacing w:before="120" w:beforeAutospacing="0" w:after="120" w:afterAutospacing="0" w:line="276" w:lineRule="auto"/>
              <w:rPr>
                <w:i/>
                <w:iCs/>
                <w:color w:val="000000"/>
                <w:sz w:val="24"/>
                <w:szCs w:val="24"/>
              </w:rPr>
            </w:pPr>
            <w:r w:rsidRPr="00FC2646">
              <w:rPr>
                <w:color w:val="000000"/>
                <w:sz w:val="24"/>
                <w:szCs w:val="24"/>
              </w:rPr>
              <w:t>Python virtual environment has been enabled, and</w:t>
            </w:r>
          </w:p>
          <w:p w:rsidR="004E7F26" w:rsidRPr="00FC2646" w:rsidRDefault="004E7F26" w:rsidP="006E1035">
            <w:pPr>
              <w:numPr>
                <w:ilvl w:val="0"/>
                <w:numId w:val="18"/>
              </w:numPr>
              <w:spacing w:before="120" w:beforeAutospacing="0" w:after="120" w:afterAutospacing="0" w:line="276" w:lineRule="auto"/>
              <w:rPr>
                <w:i/>
                <w:iCs/>
                <w:color w:val="000000"/>
                <w:sz w:val="24"/>
                <w:szCs w:val="24"/>
              </w:rPr>
            </w:pPr>
            <w:r w:rsidRPr="00FC2646">
              <w:rPr>
                <w:color w:val="000000"/>
                <w:sz w:val="24"/>
                <w:szCs w:val="24"/>
              </w:rPr>
              <w:t>Required Python modules have been downloaded via pip</w:t>
            </w:r>
          </w:p>
        </w:tc>
      </w:tr>
      <w:tr w:rsidR="004E7F26" w:rsidRPr="0006516A" w:rsidTr="006E1035">
        <w:tc>
          <w:tcPr>
            <w:tcW w:w="2808" w:type="dxa"/>
          </w:tcPr>
          <w:p w:rsidR="004E7F26" w:rsidRPr="00F91D5D" w:rsidRDefault="004E7F26"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4E7F26" w:rsidRPr="000D13B3" w:rsidRDefault="004E7F26" w:rsidP="006E1035">
            <w:pPr>
              <w:spacing w:before="120" w:beforeAutospacing="0" w:after="120" w:afterAutospacing="0" w:line="276" w:lineRule="auto"/>
              <w:rPr>
                <w:color w:val="000000"/>
                <w:sz w:val="24"/>
                <w:szCs w:val="24"/>
              </w:rPr>
            </w:pPr>
            <w:r>
              <w:rPr>
                <w:color w:val="000000"/>
                <w:sz w:val="24"/>
                <w:szCs w:val="24"/>
              </w:rPr>
              <w:t>An</w:t>
            </w:r>
            <w:r w:rsidRPr="000D13B3">
              <w:rPr>
                <w:color w:val="000000"/>
                <w:sz w:val="24"/>
                <w:szCs w:val="24"/>
              </w:rPr>
              <w:t xml:space="preserve"> error message shall be returned to the user, and the turf shall </w:t>
            </w:r>
            <w:r>
              <w:rPr>
                <w:color w:val="000000"/>
                <w:sz w:val="24"/>
                <w:szCs w:val="24"/>
              </w:rPr>
              <w:t xml:space="preserve">not </w:t>
            </w:r>
            <w:r w:rsidRPr="000D13B3">
              <w:rPr>
                <w:color w:val="000000"/>
                <w:sz w:val="24"/>
                <w:szCs w:val="24"/>
              </w:rPr>
              <w:t xml:space="preserve">be cut into </w:t>
            </w:r>
            <w:r>
              <w:rPr>
                <w:color w:val="000000"/>
                <w:sz w:val="24"/>
                <w:szCs w:val="24"/>
              </w:rPr>
              <w:t>sections.</w:t>
            </w:r>
          </w:p>
        </w:tc>
      </w:tr>
      <w:tr w:rsidR="004E7F26" w:rsidRPr="0006516A" w:rsidTr="006E1035">
        <w:tc>
          <w:tcPr>
            <w:tcW w:w="2808" w:type="dxa"/>
          </w:tcPr>
          <w:p w:rsidR="004E7F26" w:rsidRPr="0006516A" w:rsidRDefault="004E7F26" w:rsidP="006E1035">
            <w:pPr>
              <w:spacing w:before="120" w:beforeAutospacing="0" w:after="120" w:afterAutospacing="0" w:line="276" w:lineRule="auto"/>
            </w:pPr>
            <w:r w:rsidRPr="00F91D5D">
              <w:rPr>
                <w:sz w:val="24"/>
                <w:szCs w:val="24"/>
              </w:rPr>
              <w:t>Input Specifications</w:t>
            </w:r>
          </w:p>
        </w:tc>
        <w:tc>
          <w:tcPr>
            <w:tcW w:w="6048" w:type="dxa"/>
          </w:tcPr>
          <w:p w:rsidR="004E7F26" w:rsidRPr="00FC2646" w:rsidRDefault="004E7F26" w:rsidP="006E1035">
            <w:pPr>
              <w:spacing w:before="120" w:beforeAutospacing="0" w:after="120" w:afterAutospacing="0" w:line="276" w:lineRule="auto"/>
              <w:rPr>
                <w:color w:val="000000"/>
                <w:sz w:val="24"/>
                <w:szCs w:val="24"/>
              </w:rPr>
            </w:pPr>
            <w:r w:rsidRPr="00FC2646">
              <w:rPr>
                <w:color w:val="000000"/>
                <w:sz w:val="24"/>
                <w:szCs w:val="24"/>
              </w:rPr>
              <w:t>Run the following command from within the base application directory:</w:t>
            </w:r>
          </w:p>
          <w:p w:rsidR="004E7F26" w:rsidRPr="0006516A" w:rsidRDefault="004E7F26" w:rsidP="006E1035">
            <w:pPr>
              <w:spacing w:before="120" w:beforeAutospacing="0" w:after="120" w:afterAutospacing="0" w:line="276" w:lineRule="auto"/>
              <w:rPr>
                <w:i/>
                <w:iCs/>
                <w:color w:val="0070C0"/>
              </w:rPr>
            </w:pPr>
            <w:r w:rsidRPr="00FC2646">
              <w:rPr>
                <w:color w:val="000000"/>
                <w:sz w:val="22"/>
                <w:szCs w:val="22"/>
              </w:rPr>
              <w:t xml:space="preserve"> </w:t>
            </w:r>
            <w:r w:rsidRPr="00FC2646">
              <w:rPr>
                <w:rFonts w:ascii="Menlo" w:hAnsi="Menlo" w:cs="Menlo"/>
                <w:color w:val="000000"/>
                <w:sz w:val="22"/>
                <w:szCs w:val="22"/>
              </w:rPr>
              <w:t>$ python3 manage.py test -k test_</w:t>
            </w:r>
            <w:r>
              <w:rPr>
                <w:rFonts w:ascii="Menlo" w:hAnsi="Menlo" w:cs="Menlo"/>
                <w:color w:val="000000"/>
                <w:sz w:val="22"/>
                <w:szCs w:val="22"/>
              </w:rPr>
              <w:t>cut_</w:t>
            </w:r>
            <w:r w:rsidR="00D4134C">
              <w:rPr>
                <w:rFonts w:ascii="Menlo" w:hAnsi="Menlo" w:cs="Menlo"/>
                <w:color w:val="000000"/>
                <w:sz w:val="22"/>
                <w:szCs w:val="22"/>
              </w:rPr>
              <w:t>sufficient</w:t>
            </w:r>
            <w:r>
              <w:rPr>
                <w:rFonts w:ascii="Menlo" w:hAnsi="Menlo" w:cs="Menlo"/>
                <w:color w:val="000000"/>
                <w:sz w:val="22"/>
                <w:szCs w:val="22"/>
              </w:rPr>
              <w:t>_volunteers_no_voters</w:t>
            </w:r>
          </w:p>
        </w:tc>
      </w:tr>
      <w:tr w:rsidR="004E7F26" w:rsidRPr="0006516A" w:rsidTr="006E1035">
        <w:tc>
          <w:tcPr>
            <w:tcW w:w="2808" w:type="dxa"/>
          </w:tcPr>
          <w:p w:rsidR="004E7F26" w:rsidRPr="00FC2646" w:rsidRDefault="004E7F26"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4E7F26" w:rsidRPr="00FC2646" w:rsidRDefault="004E7F26" w:rsidP="006E1035">
            <w:pPr>
              <w:spacing w:before="120" w:beforeAutospacing="0" w:after="120" w:afterAutospacing="0" w:line="276" w:lineRule="auto"/>
              <w:rPr>
                <w:i/>
                <w:iCs/>
                <w:color w:val="000000"/>
                <w:sz w:val="24"/>
                <w:szCs w:val="24"/>
              </w:rPr>
            </w:pPr>
            <w:r w:rsidRPr="00FC2646">
              <w:rPr>
                <w:color w:val="000000"/>
                <w:sz w:val="24"/>
                <w:szCs w:val="24"/>
              </w:rPr>
              <w:t>“OK” message printed in console.</w:t>
            </w:r>
          </w:p>
        </w:tc>
      </w:tr>
      <w:tr w:rsidR="004E7F26" w:rsidRPr="0006516A" w:rsidTr="006E1035">
        <w:tc>
          <w:tcPr>
            <w:tcW w:w="2808" w:type="dxa"/>
          </w:tcPr>
          <w:p w:rsidR="004E7F26" w:rsidRPr="00FC2646" w:rsidRDefault="004E7F26"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4E7F26" w:rsidRPr="00FC2646" w:rsidRDefault="004E7F26" w:rsidP="006E1035">
            <w:pPr>
              <w:spacing w:before="120" w:beforeAutospacing="0" w:after="120" w:afterAutospacing="0" w:line="276" w:lineRule="auto"/>
              <w:rPr>
                <w:i/>
                <w:iCs/>
                <w:color w:val="000000"/>
                <w:sz w:val="24"/>
                <w:szCs w:val="24"/>
              </w:rPr>
            </w:pPr>
            <w:r w:rsidRPr="000C4F21">
              <w:rPr>
                <w:color w:val="000000"/>
                <w:sz w:val="24"/>
                <w:szCs w:val="24"/>
              </w:rPr>
              <w:t>The unit test completes without any failed assertions.</w:t>
            </w:r>
          </w:p>
        </w:tc>
      </w:tr>
      <w:tr w:rsidR="004E7F26" w:rsidRPr="0006516A" w:rsidTr="006E1035">
        <w:tc>
          <w:tcPr>
            <w:tcW w:w="2808" w:type="dxa"/>
          </w:tcPr>
          <w:p w:rsidR="004E7F26" w:rsidRPr="00FC2646" w:rsidRDefault="004E7F26"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4E7F26" w:rsidRPr="00FC2646" w:rsidRDefault="004E7F26" w:rsidP="006E1035">
            <w:pPr>
              <w:spacing w:before="120" w:beforeAutospacing="0" w:after="120" w:afterAutospacing="0" w:line="276" w:lineRule="auto"/>
              <w:rPr>
                <w:color w:val="000000"/>
                <w:sz w:val="24"/>
                <w:szCs w:val="24"/>
              </w:rPr>
            </w:pPr>
            <w:r w:rsidRPr="00FC2646">
              <w:rPr>
                <w:color w:val="000000"/>
                <w:sz w:val="24"/>
                <w:szCs w:val="24"/>
              </w:rPr>
              <w:t>None.</w:t>
            </w:r>
          </w:p>
        </w:tc>
      </w:tr>
      <w:tr w:rsidR="004E7F26" w:rsidRPr="0006516A" w:rsidTr="006E1035">
        <w:tc>
          <w:tcPr>
            <w:tcW w:w="2808" w:type="dxa"/>
          </w:tcPr>
          <w:p w:rsidR="004E7F26" w:rsidRPr="00FC2646" w:rsidRDefault="004E7F26"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4E7F26" w:rsidRPr="00FC2646" w:rsidRDefault="004E7F26" w:rsidP="006E1035">
            <w:pPr>
              <w:spacing w:before="120" w:beforeAutospacing="0" w:after="120" w:afterAutospacing="0" w:line="276" w:lineRule="auto"/>
              <w:rPr>
                <w:color w:val="000000"/>
                <w:sz w:val="24"/>
                <w:szCs w:val="24"/>
              </w:rPr>
            </w:pPr>
            <w:r w:rsidRPr="00FC2646">
              <w:rPr>
                <w:color w:val="000000"/>
                <w:sz w:val="24"/>
                <w:szCs w:val="24"/>
              </w:rPr>
              <w:t>None.</w:t>
            </w:r>
          </w:p>
        </w:tc>
      </w:tr>
      <w:tr w:rsidR="004E7F26" w:rsidRPr="0006516A" w:rsidTr="006E1035">
        <w:tc>
          <w:tcPr>
            <w:tcW w:w="2808" w:type="dxa"/>
          </w:tcPr>
          <w:p w:rsidR="004E7F26" w:rsidRPr="00FC2646" w:rsidRDefault="004E7F26"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4E7F26" w:rsidRPr="009A33C8" w:rsidRDefault="004E7F26" w:rsidP="006E1035">
            <w:pPr>
              <w:spacing w:before="120" w:beforeAutospacing="0" w:after="120" w:afterAutospacing="0" w:line="276" w:lineRule="auto"/>
              <w:rPr>
                <w:color w:val="000000"/>
                <w:sz w:val="24"/>
                <w:szCs w:val="24"/>
              </w:rPr>
            </w:pPr>
            <w:r w:rsidRPr="00FC2646">
              <w:rPr>
                <w:color w:val="000000"/>
                <w:sz w:val="24"/>
                <w:szCs w:val="24"/>
              </w:rPr>
              <w:t>WC_550</w:t>
            </w:r>
            <w:r>
              <w:rPr>
                <w:color w:val="000000"/>
                <w:sz w:val="24"/>
                <w:szCs w:val="24"/>
              </w:rPr>
              <w:t>8</w:t>
            </w:r>
            <w:r w:rsidR="0089704D">
              <w:rPr>
                <w:color w:val="000000"/>
                <w:sz w:val="24"/>
                <w:szCs w:val="24"/>
              </w:rPr>
              <w:t xml:space="preserve"> and WC_5488</w:t>
            </w:r>
            <w:r w:rsidRPr="00FC2646">
              <w:rPr>
                <w:i/>
                <w:iCs/>
                <w:color w:val="000000"/>
                <w:sz w:val="24"/>
                <w:szCs w:val="24"/>
              </w:rPr>
              <w:t>.</w:t>
            </w:r>
          </w:p>
        </w:tc>
      </w:tr>
    </w:tbl>
    <w:p w:rsidR="00631E82" w:rsidRDefault="00631E82" w:rsidP="00631E82">
      <w:pPr>
        <w:pStyle w:val="Heading4"/>
      </w:pPr>
      <w:bookmarkStart w:id="168" w:name="_Toc26823099"/>
      <w:r>
        <w:t>TC-03 Map rendering</w:t>
      </w:r>
      <w:bookmarkEnd w:id="168"/>
      <w:r w:rsidR="0099736C">
        <w:br/>
      </w:r>
    </w:p>
    <w:p w:rsidR="00631E82" w:rsidRDefault="00631E82" w:rsidP="00631E82">
      <w:pPr>
        <w:pStyle w:val="Heading5"/>
      </w:pPr>
      <w:r>
        <w:t>Test Level</w:t>
      </w:r>
    </w:p>
    <w:p w:rsidR="00631E82" w:rsidRPr="002F0727" w:rsidRDefault="00631E82" w:rsidP="002F0727">
      <w:pPr>
        <w:spacing w:line="276" w:lineRule="auto"/>
        <w:rPr>
          <w:sz w:val="24"/>
          <w:szCs w:val="24"/>
        </w:rPr>
      </w:pPr>
      <w:r w:rsidRPr="002F0727">
        <w:rPr>
          <w:sz w:val="24"/>
          <w:szCs w:val="24"/>
        </w:rPr>
        <w:t>Software item level</w:t>
      </w:r>
    </w:p>
    <w:p w:rsidR="00631E82" w:rsidRDefault="00631E82" w:rsidP="00631E82">
      <w:pPr>
        <w:pStyle w:val="Heading5"/>
      </w:pPr>
      <w:r>
        <w:t>Test Class</w:t>
      </w:r>
    </w:p>
    <w:p w:rsidR="00631E82" w:rsidRPr="002F0727" w:rsidRDefault="00631E82" w:rsidP="002F0727">
      <w:pPr>
        <w:spacing w:line="276" w:lineRule="auto"/>
        <w:rPr>
          <w:sz w:val="24"/>
          <w:szCs w:val="24"/>
        </w:rPr>
      </w:pPr>
      <w:r w:rsidRPr="002F0727">
        <w:rPr>
          <w:sz w:val="24"/>
          <w:szCs w:val="24"/>
        </w:rPr>
        <w:t>•  Functionality test, and</w:t>
      </w:r>
    </w:p>
    <w:p w:rsidR="00631E82" w:rsidRPr="002F0727" w:rsidRDefault="00631E82" w:rsidP="002F0727">
      <w:pPr>
        <w:spacing w:line="276" w:lineRule="auto"/>
        <w:rPr>
          <w:sz w:val="24"/>
          <w:szCs w:val="24"/>
        </w:rPr>
      </w:pPr>
      <w:r w:rsidRPr="002F0727">
        <w:rPr>
          <w:sz w:val="24"/>
          <w:szCs w:val="24"/>
        </w:rPr>
        <w:t>•  Erroneous test</w:t>
      </w:r>
    </w:p>
    <w:p w:rsidR="00AA02A5" w:rsidRDefault="00AA02A5" w:rsidP="00AA02A5">
      <w:pPr>
        <w:pStyle w:val="Heading5"/>
      </w:pPr>
      <w:r>
        <w:t>Test Completion Criteria</w:t>
      </w:r>
    </w:p>
    <w:p w:rsidR="00AA02A5" w:rsidRDefault="00AA02A5" w:rsidP="00F8771E">
      <w:pPr>
        <w:spacing w:before="0" w:beforeAutospacing="0" w:after="0" w:afterAutospacing="0" w:line="276" w:lineRule="auto"/>
        <w:rPr>
          <w:iCs/>
          <w:color w:val="000000"/>
          <w:sz w:val="24"/>
          <w:szCs w:val="24"/>
        </w:rPr>
      </w:pPr>
      <w:r w:rsidRPr="00C66192">
        <w:rPr>
          <w:iCs/>
          <w:color w:val="000000"/>
          <w:sz w:val="24"/>
          <w:szCs w:val="24"/>
        </w:rPr>
        <w:t>The following breaks down the criteria that must be met for each test case to be completed:</w:t>
      </w:r>
    </w:p>
    <w:p w:rsidR="00F8771E" w:rsidRDefault="00F8771E" w:rsidP="002F0727">
      <w:pPr>
        <w:spacing w:before="0" w:beforeAutospacing="0" w:after="0" w:afterAutospacing="0" w:line="276" w:lineRule="auto"/>
        <w:rPr>
          <w:iCs/>
          <w:color w:val="000000"/>
          <w:sz w:val="24"/>
          <w:szCs w:val="24"/>
        </w:rPr>
      </w:pPr>
    </w:p>
    <w:p w:rsidR="00AA02A5" w:rsidRDefault="00AA02A5" w:rsidP="002F0727">
      <w:pPr>
        <w:spacing w:before="0" w:beforeAutospacing="0" w:after="0" w:afterAutospacing="0" w:line="276" w:lineRule="auto"/>
        <w:rPr>
          <w:iCs/>
          <w:color w:val="000000"/>
          <w:sz w:val="24"/>
          <w:szCs w:val="24"/>
        </w:rPr>
      </w:pPr>
      <w:r>
        <w:rPr>
          <w:iCs/>
          <w:color w:val="000000"/>
          <w:sz w:val="24"/>
          <w:szCs w:val="24"/>
        </w:rPr>
        <w:t xml:space="preserve">•  </w:t>
      </w:r>
      <w:r w:rsidR="006637EC">
        <w:rPr>
          <w:iCs/>
          <w:color w:val="000000"/>
          <w:sz w:val="24"/>
          <w:szCs w:val="24"/>
        </w:rPr>
        <w:t>TC-03-01 Providing two volunteers and cutting turf</w:t>
      </w:r>
    </w:p>
    <w:p w:rsidR="006637EC" w:rsidRDefault="006637EC" w:rsidP="002F0727">
      <w:pPr>
        <w:spacing w:before="0" w:beforeAutospacing="0" w:after="0" w:afterAutospacing="0" w:line="276" w:lineRule="auto"/>
        <w:rPr>
          <w:iCs/>
          <w:color w:val="000000"/>
          <w:sz w:val="24"/>
          <w:szCs w:val="24"/>
        </w:rPr>
      </w:pPr>
      <w:r>
        <w:rPr>
          <w:iCs/>
          <w:color w:val="000000"/>
          <w:sz w:val="24"/>
          <w:szCs w:val="24"/>
        </w:rPr>
        <w:t>•  TC-03-02 Providing five volunteers and cutting turf</w:t>
      </w:r>
      <w:r>
        <w:rPr>
          <w:iCs/>
          <w:color w:val="000000"/>
          <w:sz w:val="24"/>
          <w:szCs w:val="24"/>
        </w:rPr>
        <w:br/>
        <w:t>•  TC-03-03 Providing no volunteers and failing to cut turf</w:t>
      </w:r>
    </w:p>
    <w:p w:rsidR="004B4358" w:rsidRDefault="004B4358" w:rsidP="004B4358">
      <w:pPr>
        <w:pStyle w:val="Heading5"/>
      </w:pPr>
      <w:r>
        <w:t>Test Cases</w:t>
      </w:r>
    </w:p>
    <w:p w:rsidR="00122C21" w:rsidRPr="002F0727" w:rsidRDefault="00122C21" w:rsidP="002F0727">
      <w:pPr>
        <w:pStyle w:val="Caption"/>
        <w:keepNext/>
        <w:jc w:val="center"/>
        <w:rPr>
          <w:sz w:val="24"/>
          <w:szCs w:val="24"/>
        </w:rPr>
      </w:pPr>
      <w:bookmarkStart w:id="169" w:name="_Toc26822859"/>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10</w:t>
      </w:r>
      <w:r w:rsidRPr="002F0727">
        <w:rPr>
          <w:sz w:val="24"/>
          <w:szCs w:val="24"/>
        </w:rPr>
        <w:fldChar w:fldCharType="end"/>
      </w:r>
      <w:r w:rsidRPr="002F0727">
        <w:rPr>
          <w:sz w:val="24"/>
          <w:szCs w:val="24"/>
        </w:rPr>
        <w:t>: TC-03-01 Providing two volunteers and cutting turf</w:t>
      </w:r>
      <w:bookmarkEnd w:id="1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B70634" w:rsidRPr="0006516A" w:rsidTr="006E1035">
        <w:tc>
          <w:tcPr>
            <w:tcW w:w="2808" w:type="dxa"/>
          </w:tcPr>
          <w:p w:rsidR="00B70634" w:rsidRPr="00F91D5D" w:rsidRDefault="00B70634"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B70634" w:rsidRPr="00F91D5D" w:rsidRDefault="00B70634"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3</w:t>
            </w:r>
            <w:r w:rsidRPr="00FC2646">
              <w:rPr>
                <w:color w:val="000000"/>
                <w:sz w:val="24"/>
                <w:szCs w:val="24"/>
              </w:rPr>
              <w:t>-0</w:t>
            </w:r>
            <w:r>
              <w:rPr>
                <w:color w:val="000000"/>
                <w:sz w:val="24"/>
                <w:szCs w:val="24"/>
              </w:rPr>
              <w:t>1</w:t>
            </w:r>
            <w:r w:rsidRPr="00FC2646">
              <w:rPr>
                <w:color w:val="000000"/>
                <w:sz w:val="24"/>
                <w:szCs w:val="24"/>
              </w:rPr>
              <w:t xml:space="preserve"> </w:t>
            </w:r>
            <w:r>
              <w:rPr>
                <w:color w:val="000000"/>
                <w:sz w:val="24"/>
                <w:szCs w:val="24"/>
              </w:rPr>
              <w:t>Providing two volunteers and cutting turf</w:t>
            </w:r>
          </w:p>
        </w:tc>
      </w:tr>
      <w:tr w:rsidR="00B70634" w:rsidRPr="0006516A" w:rsidTr="006E1035">
        <w:tc>
          <w:tcPr>
            <w:tcW w:w="2808" w:type="dxa"/>
          </w:tcPr>
          <w:p w:rsidR="00B70634" w:rsidRPr="00F91D5D" w:rsidRDefault="00B70634" w:rsidP="006E1035">
            <w:pPr>
              <w:spacing w:before="120" w:beforeAutospacing="0" w:after="120" w:afterAutospacing="0" w:line="276" w:lineRule="auto"/>
              <w:rPr>
                <w:sz w:val="24"/>
                <w:szCs w:val="24"/>
              </w:rPr>
            </w:pPr>
            <w:r w:rsidRPr="00F91D5D">
              <w:rPr>
                <w:sz w:val="24"/>
                <w:szCs w:val="24"/>
              </w:rPr>
              <w:t>Test Item</w:t>
            </w:r>
          </w:p>
        </w:tc>
        <w:tc>
          <w:tcPr>
            <w:tcW w:w="6048" w:type="dxa"/>
          </w:tcPr>
          <w:p w:rsidR="00B70634" w:rsidRPr="00F91D5D" w:rsidRDefault="00B70634" w:rsidP="006E1035">
            <w:pPr>
              <w:spacing w:before="120" w:beforeAutospacing="0" w:after="120" w:afterAutospacing="0" w:line="276" w:lineRule="auto"/>
              <w:rPr>
                <w:i/>
                <w:iCs/>
                <w:color w:val="0070C0"/>
                <w:sz w:val="24"/>
                <w:szCs w:val="24"/>
              </w:rPr>
            </w:pPr>
            <w:r>
              <w:rPr>
                <w:color w:val="000000"/>
                <w:sz w:val="24"/>
                <w:szCs w:val="24"/>
              </w:rPr>
              <w:t>The user shall be able to provide two distinct volunteers with their own availabilities, choose a precinct, and cut the turf.</w:t>
            </w:r>
          </w:p>
        </w:tc>
      </w:tr>
      <w:tr w:rsidR="00B70634" w:rsidRPr="0006516A" w:rsidTr="006E1035">
        <w:tc>
          <w:tcPr>
            <w:tcW w:w="2808" w:type="dxa"/>
          </w:tcPr>
          <w:p w:rsidR="00B70634" w:rsidRPr="00F91D5D" w:rsidRDefault="00B70634"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B70634" w:rsidRPr="00FC2646" w:rsidRDefault="00B70634" w:rsidP="006E1035">
            <w:pPr>
              <w:spacing w:before="120" w:beforeAutospacing="0" w:after="120" w:afterAutospacing="0" w:line="276" w:lineRule="auto"/>
              <w:rPr>
                <w:color w:val="000000"/>
                <w:sz w:val="24"/>
                <w:szCs w:val="24"/>
              </w:rPr>
            </w:pPr>
            <w:r>
              <w:rPr>
                <w:color w:val="000000"/>
                <w:sz w:val="24"/>
                <w:szCs w:val="24"/>
              </w:rPr>
              <w:t>Must</w:t>
            </w:r>
            <w:r w:rsidRPr="00FC2646">
              <w:rPr>
                <w:color w:val="000000"/>
                <w:sz w:val="24"/>
                <w:szCs w:val="24"/>
              </w:rPr>
              <w:t xml:space="preserve"> have</w:t>
            </w:r>
          </w:p>
        </w:tc>
      </w:tr>
      <w:tr w:rsidR="00B70634" w:rsidRPr="0006516A" w:rsidTr="006E1035">
        <w:tc>
          <w:tcPr>
            <w:tcW w:w="2808" w:type="dxa"/>
          </w:tcPr>
          <w:p w:rsidR="00B70634" w:rsidRPr="00FC2646" w:rsidRDefault="00B70634"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B70634" w:rsidRPr="00FC2646" w:rsidRDefault="00B476C0" w:rsidP="002F0727">
            <w:p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tc>
      </w:tr>
      <w:tr w:rsidR="00B70634" w:rsidRPr="0006516A" w:rsidTr="006E1035">
        <w:tc>
          <w:tcPr>
            <w:tcW w:w="2808" w:type="dxa"/>
          </w:tcPr>
          <w:p w:rsidR="00B70634" w:rsidRPr="00F91D5D" w:rsidRDefault="00B70634"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B70634" w:rsidRPr="000D13B3" w:rsidRDefault="00E21773" w:rsidP="006E1035">
            <w:pPr>
              <w:spacing w:before="120" w:beforeAutospacing="0" w:after="120" w:afterAutospacing="0" w:line="276" w:lineRule="auto"/>
              <w:rPr>
                <w:color w:val="000000"/>
                <w:sz w:val="24"/>
                <w:szCs w:val="24"/>
              </w:rPr>
            </w:pPr>
            <w:r>
              <w:rPr>
                <w:color w:val="000000"/>
                <w:sz w:val="24"/>
                <w:szCs w:val="24"/>
              </w:rPr>
              <w:t>The user should then have a map rendered for them which displays each voter as a colored point, along with route information.</w:t>
            </w:r>
          </w:p>
        </w:tc>
      </w:tr>
      <w:tr w:rsidR="00B70634" w:rsidRPr="0006516A" w:rsidTr="006E1035">
        <w:tc>
          <w:tcPr>
            <w:tcW w:w="2808" w:type="dxa"/>
          </w:tcPr>
          <w:p w:rsidR="00B70634" w:rsidRPr="0006516A" w:rsidRDefault="00B70634" w:rsidP="006E1035">
            <w:pPr>
              <w:spacing w:before="120" w:beforeAutospacing="0" w:after="120" w:afterAutospacing="0" w:line="276" w:lineRule="auto"/>
            </w:pPr>
            <w:r w:rsidRPr="00F91D5D">
              <w:rPr>
                <w:sz w:val="24"/>
                <w:szCs w:val="24"/>
              </w:rPr>
              <w:t>Input Specifications</w:t>
            </w:r>
          </w:p>
        </w:tc>
        <w:tc>
          <w:tcPr>
            <w:tcW w:w="6048" w:type="dxa"/>
          </w:tcPr>
          <w:p w:rsidR="00B70634" w:rsidRPr="002F0727" w:rsidRDefault="00E21773" w:rsidP="006E1035">
            <w:pPr>
              <w:spacing w:before="120" w:beforeAutospacing="0" w:after="120" w:afterAutospacing="0" w:line="276" w:lineRule="auto"/>
              <w:rPr>
                <w:color w:val="000000"/>
                <w:sz w:val="24"/>
                <w:szCs w:val="24"/>
              </w:rPr>
            </w:pPr>
            <w:r w:rsidRPr="002F0727">
              <w:rPr>
                <w:color w:val="000000"/>
                <w:sz w:val="24"/>
                <w:szCs w:val="24"/>
              </w:rPr>
              <w:t>Volunteer #1:</w:t>
            </w:r>
          </w:p>
          <w:p w:rsidR="00E21773" w:rsidRPr="002F0727" w:rsidRDefault="00E21773" w:rsidP="00E21773">
            <w:pPr>
              <w:numPr>
                <w:ilvl w:val="0"/>
                <w:numId w:val="18"/>
              </w:numPr>
              <w:spacing w:before="120" w:beforeAutospacing="0" w:after="120" w:afterAutospacing="0" w:line="276" w:lineRule="auto"/>
              <w:rPr>
                <w:color w:val="000000"/>
                <w:sz w:val="24"/>
                <w:szCs w:val="24"/>
              </w:rPr>
            </w:pPr>
            <w:r w:rsidRPr="002F0727">
              <w:rPr>
                <w:color w:val="000000"/>
                <w:sz w:val="24"/>
                <w:szCs w:val="24"/>
              </w:rPr>
              <w:t>Name: Kevin</w:t>
            </w:r>
          </w:p>
          <w:p w:rsidR="00E21773" w:rsidRPr="002F0727" w:rsidRDefault="00E21773" w:rsidP="00E21773">
            <w:pPr>
              <w:numPr>
                <w:ilvl w:val="0"/>
                <w:numId w:val="18"/>
              </w:numPr>
              <w:spacing w:before="120" w:beforeAutospacing="0" w:after="120" w:afterAutospacing="0" w:line="276" w:lineRule="auto"/>
              <w:rPr>
                <w:color w:val="000000"/>
                <w:sz w:val="24"/>
                <w:szCs w:val="24"/>
              </w:rPr>
            </w:pPr>
            <w:r w:rsidRPr="002F0727">
              <w:rPr>
                <w:color w:val="000000"/>
                <w:sz w:val="24"/>
                <w:szCs w:val="24"/>
              </w:rPr>
              <w:t>Availability: 0.2</w:t>
            </w:r>
          </w:p>
          <w:p w:rsidR="00E21773" w:rsidRPr="002F0727" w:rsidRDefault="00E21773" w:rsidP="00E21773">
            <w:pPr>
              <w:spacing w:before="120" w:beforeAutospacing="0" w:after="120" w:afterAutospacing="0" w:line="276" w:lineRule="auto"/>
              <w:rPr>
                <w:color w:val="000000"/>
                <w:sz w:val="24"/>
                <w:szCs w:val="24"/>
              </w:rPr>
            </w:pPr>
            <w:r w:rsidRPr="002F0727">
              <w:rPr>
                <w:color w:val="000000"/>
                <w:sz w:val="24"/>
                <w:szCs w:val="24"/>
              </w:rPr>
              <w:t>Volunteer #2:</w:t>
            </w:r>
          </w:p>
          <w:p w:rsidR="00E21773" w:rsidRPr="002F0727" w:rsidRDefault="00E21773" w:rsidP="00E21773">
            <w:pPr>
              <w:numPr>
                <w:ilvl w:val="0"/>
                <w:numId w:val="21"/>
              </w:numPr>
              <w:spacing w:before="120" w:beforeAutospacing="0" w:after="120" w:afterAutospacing="0" w:line="276" w:lineRule="auto"/>
              <w:rPr>
                <w:color w:val="000000"/>
                <w:sz w:val="24"/>
                <w:szCs w:val="24"/>
              </w:rPr>
            </w:pPr>
            <w:r w:rsidRPr="002F0727">
              <w:rPr>
                <w:color w:val="000000"/>
                <w:sz w:val="24"/>
                <w:szCs w:val="24"/>
              </w:rPr>
              <w:t>Name: Uche</w:t>
            </w:r>
          </w:p>
          <w:p w:rsidR="00E21773" w:rsidRPr="002F0727" w:rsidRDefault="00E21773" w:rsidP="00E21773">
            <w:pPr>
              <w:numPr>
                <w:ilvl w:val="0"/>
                <w:numId w:val="21"/>
              </w:numPr>
              <w:spacing w:before="120" w:beforeAutospacing="0" w:after="120" w:afterAutospacing="0" w:line="276" w:lineRule="auto"/>
              <w:rPr>
                <w:color w:val="000000"/>
                <w:sz w:val="24"/>
                <w:szCs w:val="24"/>
              </w:rPr>
            </w:pPr>
            <w:r w:rsidRPr="002F0727">
              <w:rPr>
                <w:color w:val="000000"/>
                <w:sz w:val="24"/>
                <w:szCs w:val="24"/>
              </w:rPr>
              <w:t>Availability: 0.5</w:t>
            </w:r>
          </w:p>
          <w:p w:rsidR="00E21773" w:rsidRPr="002F0727" w:rsidRDefault="00E21773" w:rsidP="00C836DA">
            <w:pPr>
              <w:spacing w:before="120" w:beforeAutospacing="0" w:after="120" w:afterAutospacing="0" w:line="276" w:lineRule="auto"/>
              <w:rPr>
                <w:color w:val="000000"/>
                <w:sz w:val="24"/>
                <w:szCs w:val="24"/>
              </w:rPr>
            </w:pPr>
            <w:r w:rsidRPr="002F0727">
              <w:rPr>
                <w:color w:val="000000"/>
                <w:sz w:val="24"/>
                <w:szCs w:val="24"/>
              </w:rPr>
              <w:t>Precinct: 130960</w:t>
            </w:r>
          </w:p>
        </w:tc>
      </w:tr>
      <w:tr w:rsidR="00B70634" w:rsidRPr="0006516A" w:rsidTr="006E1035">
        <w:tc>
          <w:tcPr>
            <w:tcW w:w="2808" w:type="dxa"/>
          </w:tcPr>
          <w:p w:rsidR="00B70634" w:rsidRPr="00FC2646" w:rsidRDefault="00B70634"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B70634" w:rsidRPr="00FC2646" w:rsidRDefault="00E21773" w:rsidP="006E1035">
            <w:pPr>
              <w:spacing w:before="120" w:beforeAutospacing="0" w:after="120" w:afterAutospacing="0" w:line="276" w:lineRule="auto"/>
              <w:rPr>
                <w:i/>
                <w:iCs/>
                <w:color w:val="000000"/>
                <w:sz w:val="24"/>
                <w:szCs w:val="24"/>
              </w:rPr>
            </w:pPr>
            <w:r>
              <w:rPr>
                <w:color w:val="000000"/>
                <w:sz w:val="24"/>
                <w:szCs w:val="24"/>
              </w:rPr>
              <w:t>After a few seconds, the voters of the precinct shall be grouped into two different groups. Some voters may not have been assigned to a group due to the limited availability of the volunteers.</w:t>
            </w:r>
          </w:p>
        </w:tc>
      </w:tr>
      <w:tr w:rsidR="00B70634" w:rsidRPr="0006516A" w:rsidTr="006E1035">
        <w:tc>
          <w:tcPr>
            <w:tcW w:w="2808" w:type="dxa"/>
          </w:tcPr>
          <w:p w:rsidR="00B70634" w:rsidRPr="00FC2646" w:rsidRDefault="00B70634"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B70634" w:rsidRDefault="00E21773" w:rsidP="006E1035">
            <w:pPr>
              <w:spacing w:before="120" w:beforeAutospacing="0" w:after="120" w:afterAutospacing="0" w:line="276" w:lineRule="auto"/>
              <w:rPr>
                <w:color w:val="000000"/>
                <w:sz w:val="24"/>
                <w:szCs w:val="24"/>
              </w:rPr>
            </w:pPr>
            <w:r>
              <w:rPr>
                <w:color w:val="000000"/>
                <w:sz w:val="24"/>
                <w:szCs w:val="24"/>
              </w:rPr>
              <w:t>The test shall pass if and only if:</w:t>
            </w:r>
          </w:p>
          <w:p w:rsidR="00E21773" w:rsidRDefault="00E21773" w:rsidP="00E21773">
            <w:pPr>
              <w:numPr>
                <w:ilvl w:val="0"/>
                <w:numId w:val="22"/>
              </w:numPr>
              <w:spacing w:before="120" w:beforeAutospacing="0" w:after="120" w:afterAutospacing="0" w:line="276" w:lineRule="auto"/>
              <w:rPr>
                <w:color w:val="000000"/>
                <w:sz w:val="24"/>
                <w:szCs w:val="24"/>
              </w:rPr>
            </w:pPr>
            <w:r>
              <w:rPr>
                <w:color w:val="000000"/>
                <w:sz w:val="24"/>
                <w:szCs w:val="24"/>
              </w:rPr>
              <w:t>Voters are clustered into either one of the two groups or none,</w:t>
            </w:r>
          </w:p>
          <w:p w:rsidR="00E21773" w:rsidRDefault="00E21773" w:rsidP="00E21773">
            <w:pPr>
              <w:numPr>
                <w:ilvl w:val="0"/>
                <w:numId w:val="22"/>
              </w:numPr>
              <w:spacing w:before="120" w:beforeAutospacing="0" w:after="120" w:afterAutospacing="0" w:line="276" w:lineRule="auto"/>
              <w:rPr>
                <w:color w:val="000000"/>
                <w:sz w:val="24"/>
                <w:szCs w:val="24"/>
              </w:rPr>
            </w:pPr>
            <w:r>
              <w:rPr>
                <w:color w:val="000000"/>
                <w:sz w:val="24"/>
                <w:szCs w:val="24"/>
              </w:rPr>
              <w:t>There are exactly two groups,</w:t>
            </w:r>
          </w:p>
          <w:p w:rsidR="00E21773" w:rsidRPr="002F0727" w:rsidRDefault="00E21773" w:rsidP="002F0727">
            <w:pPr>
              <w:numPr>
                <w:ilvl w:val="0"/>
                <w:numId w:val="22"/>
              </w:numPr>
              <w:spacing w:before="120" w:beforeAutospacing="0" w:after="120" w:afterAutospacing="0" w:line="276" w:lineRule="auto"/>
              <w:rPr>
                <w:color w:val="000000"/>
                <w:sz w:val="24"/>
                <w:szCs w:val="24"/>
              </w:rPr>
            </w:pPr>
            <w:r>
              <w:rPr>
                <w:color w:val="000000"/>
                <w:sz w:val="24"/>
                <w:szCs w:val="24"/>
              </w:rPr>
              <w:t>Each group has a distinct color</w:t>
            </w:r>
          </w:p>
        </w:tc>
      </w:tr>
      <w:tr w:rsidR="00B70634" w:rsidRPr="0006516A" w:rsidTr="006E1035">
        <w:tc>
          <w:tcPr>
            <w:tcW w:w="2808" w:type="dxa"/>
          </w:tcPr>
          <w:p w:rsidR="00B70634" w:rsidRPr="00FC2646" w:rsidRDefault="00B70634"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B70634" w:rsidRPr="00FC2646" w:rsidRDefault="00B70634" w:rsidP="006E1035">
            <w:pPr>
              <w:spacing w:before="120" w:beforeAutospacing="0" w:after="120" w:afterAutospacing="0" w:line="276" w:lineRule="auto"/>
              <w:rPr>
                <w:color w:val="000000"/>
                <w:sz w:val="24"/>
                <w:szCs w:val="24"/>
              </w:rPr>
            </w:pPr>
            <w:r w:rsidRPr="00FC2646">
              <w:rPr>
                <w:color w:val="000000"/>
                <w:sz w:val="24"/>
                <w:szCs w:val="24"/>
              </w:rPr>
              <w:t>None.</w:t>
            </w:r>
          </w:p>
        </w:tc>
      </w:tr>
      <w:tr w:rsidR="00B70634" w:rsidRPr="0006516A" w:rsidTr="006E1035">
        <w:tc>
          <w:tcPr>
            <w:tcW w:w="2808" w:type="dxa"/>
          </w:tcPr>
          <w:p w:rsidR="00B70634" w:rsidRPr="00FC2646" w:rsidRDefault="00B70634"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B70634" w:rsidRPr="00FC2646" w:rsidRDefault="00B70634" w:rsidP="006E1035">
            <w:pPr>
              <w:spacing w:before="120" w:beforeAutospacing="0" w:after="120" w:afterAutospacing="0" w:line="276" w:lineRule="auto"/>
              <w:rPr>
                <w:color w:val="000000"/>
                <w:sz w:val="24"/>
                <w:szCs w:val="24"/>
              </w:rPr>
            </w:pPr>
            <w:r w:rsidRPr="00FC2646">
              <w:rPr>
                <w:color w:val="000000"/>
                <w:sz w:val="24"/>
                <w:szCs w:val="24"/>
              </w:rPr>
              <w:t>None.</w:t>
            </w:r>
          </w:p>
        </w:tc>
      </w:tr>
      <w:tr w:rsidR="00B70634" w:rsidRPr="0006516A" w:rsidTr="006E1035">
        <w:tc>
          <w:tcPr>
            <w:tcW w:w="2808" w:type="dxa"/>
          </w:tcPr>
          <w:p w:rsidR="00B70634" w:rsidRPr="00FC2646" w:rsidRDefault="00B70634"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B70634" w:rsidRPr="009A33C8" w:rsidRDefault="004B5432" w:rsidP="006E1035">
            <w:pPr>
              <w:spacing w:before="120" w:beforeAutospacing="0" w:after="120" w:afterAutospacing="0" w:line="276" w:lineRule="auto"/>
              <w:rPr>
                <w:color w:val="000000"/>
                <w:sz w:val="24"/>
                <w:szCs w:val="24"/>
              </w:rPr>
            </w:pPr>
            <w:r w:rsidRPr="004B5432">
              <w:rPr>
                <w:color w:val="000000"/>
                <w:sz w:val="24"/>
                <w:szCs w:val="24"/>
              </w:rPr>
              <w:t>WC_5487</w:t>
            </w:r>
            <w:r>
              <w:rPr>
                <w:color w:val="000000"/>
                <w:sz w:val="24"/>
                <w:szCs w:val="24"/>
              </w:rPr>
              <w:t xml:space="preserve"> and </w:t>
            </w:r>
            <w:r w:rsidRPr="004B5432">
              <w:rPr>
                <w:color w:val="000000"/>
                <w:sz w:val="24"/>
                <w:szCs w:val="24"/>
              </w:rPr>
              <w:t>WC_5696</w:t>
            </w:r>
            <w:r w:rsidR="00B70634" w:rsidRPr="00FC2646">
              <w:rPr>
                <w:i/>
                <w:iCs/>
                <w:color w:val="000000"/>
                <w:sz w:val="24"/>
                <w:szCs w:val="24"/>
              </w:rPr>
              <w:t>.</w:t>
            </w:r>
          </w:p>
        </w:tc>
      </w:tr>
    </w:tbl>
    <w:p w:rsidR="00B70634" w:rsidRDefault="00B70634" w:rsidP="00B70634"/>
    <w:p w:rsidR="00122C21" w:rsidRPr="002F0727" w:rsidRDefault="00122C21" w:rsidP="002F0727">
      <w:pPr>
        <w:pStyle w:val="Caption"/>
        <w:keepNext/>
        <w:jc w:val="center"/>
        <w:rPr>
          <w:sz w:val="24"/>
          <w:szCs w:val="24"/>
        </w:rPr>
      </w:pPr>
      <w:bookmarkStart w:id="170" w:name="_Toc26822860"/>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11</w:t>
      </w:r>
      <w:r w:rsidRPr="002F0727">
        <w:rPr>
          <w:sz w:val="24"/>
          <w:szCs w:val="24"/>
        </w:rPr>
        <w:fldChar w:fldCharType="end"/>
      </w:r>
      <w:r w:rsidRPr="002F0727">
        <w:rPr>
          <w:sz w:val="24"/>
          <w:szCs w:val="24"/>
        </w:rPr>
        <w:t>: TC-03-02 Providing five volunteers and cutting turf</w:t>
      </w:r>
      <w:bookmarkEnd w:id="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312FEB" w:rsidRPr="0006516A" w:rsidTr="006E1035">
        <w:tc>
          <w:tcPr>
            <w:tcW w:w="2808" w:type="dxa"/>
          </w:tcPr>
          <w:p w:rsidR="00312FEB" w:rsidRPr="00F91D5D" w:rsidRDefault="00312FEB"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312FEB" w:rsidRPr="00F91D5D" w:rsidRDefault="00312FEB"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3</w:t>
            </w:r>
            <w:r w:rsidRPr="00FC2646">
              <w:rPr>
                <w:color w:val="000000"/>
                <w:sz w:val="24"/>
                <w:szCs w:val="24"/>
              </w:rPr>
              <w:t>-0</w:t>
            </w:r>
            <w:r>
              <w:rPr>
                <w:color w:val="000000"/>
                <w:sz w:val="24"/>
                <w:szCs w:val="24"/>
              </w:rPr>
              <w:t>2</w:t>
            </w:r>
            <w:r w:rsidRPr="00FC2646">
              <w:rPr>
                <w:color w:val="000000"/>
                <w:sz w:val="24"/>
                <w:szCs w:val="24"/>
              </w:rPr>
              <w:t xml:space="preserve"> </w:t>
            </w:r>
            <w:r>
              <w:rPr>
                <w:color w:val="000000"/>
                <w:sz w:val="24"/>
                <w:szCs w:val="24"/>
              </w:rPr>
              <w:t>Providing five volunteers and cutting turf</w:t>
            </w:r>
          </w:p>
        </w:tc>
      </w:tr>
      <w:tr w:rsidR="00312FEB" w:rsidRPr="0006516A" w:rsidTr="006E1035">
        <w:tc>
          <w:tcPr>
            <w:tcW w:w="2808" w:type="dxa"/>
          </w:tcPr>
          <w:p w:rsidR="00312FEB" w:rsidRPr="00F91D5D" w:rsidRDefault="00312FEB" w:rsidP="006E1035">
            <w:pPr>
              <w:spacing w:before="120" w:beforeAutospacing="0" w:after="120" w:afterAutospacing="0" w:line="276" w:lineRule="auto"/>
              <w:rPr>
                <w:sz w:val="24"/>
                <w:szCs w:val="24"/>
              </w:rPr>
            </w:pPr>
            <w:r w:rsidRPr="00F91D5D">
              <w:rPr>
                <w:sz w:val="24"/>
                <w:szCs w:val="24"/>
              </w:rPr>
              <w:t>Test Item</w:t>
            </w:r>
          </w:p>
        </w:tc>
        <w:tc>
          <w:tcPr>
            <w:tcW w:w="6048" w:type="dxa"/>
          </w:tcPr>
          <w:p w:rsidR="00312FEB" w:rsidRPr="00F91D5D" w:rsidRDefault="00312FEB" w:rsidP="006E1035">
            <w:pPr>
              <w:spacing w:before="120" w:beforeAutospacing="0" w:after="120" w:afterAutospacing="0" w:line="276" w:lineRule="auto"/>
              <w:rPr>
                <w:i/>
                <w:iCs/>
                <w:color w:val="0070C0"/>
                <w:sz w:val="24"/>
                <w:szCs w:val="24"/>
              </w:rPr>
            </w:pPr>
            <w:r>
              <w:rPr>
                <w:color w:val="000000"/>
                <w:sz w:val="24"/>
                <w:szCs w:val="24"/>
              </w:rPr>
              <w:t>The user shall be able to provide five distinct volunteers with their own availabilities, choose a precinct, and cut the turf.</w:t>
            </w:r>
          </w:p>
        </w:tc>
      </w:tr>
      <w:tr w:rsidR="00312FEB" w:rsidRPr="0006516A" w:rsidTr="006E1035">
        <w:tc>
          <w:tcPr>
            <w:tcW w:w="2808" w:type="dxa"/>
          </w:tcPr>
          <w:p w:rsidR="00312FEB" w:rsidRPr="00F91D5D" w:rsidRDefault="00312FEB"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312FEB" w:rsidRPr="00FC2646" w:rsidRDefault="00312FEB" w:rsidP="006E1035">
            <w:pPr>
              <w:spacing w:before="120" w:beforeAutospacing="0" w:after="120" w:afterAutospacing="0" w:line="276" w:lineRule="auto"/>
              <w:rPr>
                <w:color w:val="000000"/>
                <w:sz w:val="24"/>
                <w:szCs w:val="24"/>
              </w:rPr>
            </w:pPr>
            <w:r>
              <w:rPr>
                <w:color w:val="000000"/>
                <w:sz w:val="24"/>
                <w:szCs w:val="24"/>
              </w:rPr>
              <w:t>Must</w:t>
            </w:r>
            <w:r w:rsidRPr="00FC2646">
              <w:rPr>
                <w:color w:val="000000"/>
                <w:sz w:val="24"/>
                <w:szCs w:val="24"/>
              </w:rPr>
              <w:t xml:space="preserve"> have</w:t>
            </w:r>
          </w:p>
        </w:tc>
      </w:tr>
      <w:tr w:rsidR="00312FEB" w:rsidRPr="0006516A" w:rsidTr="006E1035">
        <w:tc>
          <w:tcPr>
            <w:tcW w:w="2808" w:type="dxa"/>
          </w:tcPr>
          <w:p w:rsidR="00312FEB" w:rsidRPr="00FC2646" w:rsidRDefault="00312FEB"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312FEB" w:rsidRPr="00FC2646" w:rsidRDefault="00312FEB" w:rsidP="002F0727">
            <w:p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tc>
      </w:tr>
      <w:tr w:rsidR="00312FEB" w:rsidRPr="0006516A" w:rsidTr="006E1035">
        <w:tc>
          <w:tcPr>
            <w:tcW w:w="2808" w:type="dxa"/>
          </w:tcPr>
          <w:p w:rsidR="00312FEB" w:rsidRPr="00F91D5D" w:rsidRDefault="00312FEB"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312FEB" w:rsidRPr="000D13B3" w:rsidRDefault="00312FEB" w:rsidP="006E1035">
            <w:pPr>
              <w:spacing w:before="120" w:beforeAutospacing="0" w:after="120" w:afterAutospacing="0" w:line="276" w:lineRule="auto"/>
              <w:rPr>
                <w:color w:val="000000"/>
                <w:sz w:val="24"/>
                <w:szCs w:val="24"/>
              </w:rPr>
            </w:pPr>
            <w:r>
              <w:rPr>
                <w:color w:val="000000"/>
                <w:sz w:val="24"/>
                <w:szCs w:val="24"/>
              </w:rPr>
              <w:t>The user should then have a map rendered for them which displays each voter as a colored point, along with route information.</w:t>
            </w:r>
          </w:p>
        </w:tc>
      </w:tr>
      <w:tr w:rsidR="00312FEB" w:rsidRPr="0006516A" w:rsidTr="006E1035">
        <w:tc>
          <w:tcPr>
            <w:tcW w:w="2808" w:type="dxa"/>
          </w:tcPr>
          <w:p w:rsidR="00312FEB" w:rsidRPr="0006516A" w:rsidRDefault="00312FEB" w:rsidP="006E1035">
            <w:pPr>
              <w:spacing w:before="120" w:beforeAutospacing="0" w:after="120" w:afterAutospacing="0" w:line="276" w:lineRule="auto"/>
            </w:pPr>
            <w:r w:rsidRPr="00F91D5D">
              <w:rPr>
                <w:sz w:val="24"/>
                <w:szCs w:val="24"/>
              </w:rPr>
              <w:t>Input Specifications</w:t>
            </w:r>
          </w:p>
        </w:tc>
        <w:tc>
          <w:tcPr>
            <w:tcW w:w="6048" w:type="dxa"/>
          </w:tcPr>
          <w:p w:rsidR="00312FEB" w:rsidRPr="002F0727" w:rsidRDefault="00312FEB" w:rsidP="006E1035">
            <w:pPr>
              <w:spacing w:before="120" w:beforeAutospacing="0" w:after="120" w:afterAutospacing="0" w:line="276" w:lineRule="auto"/>
              <w:rPr>
                <w:color w:val="000000"/>
                <w:sz w:val="24"/>
                <w:szCs w:val="24"/>
              </w:rPr>
            </w:pPr>
            <w:r w:rsidRPr="002F0727">
              <w:rPr>
                <w:color w:val="000000"/>
                <w:sz w:val="24"/>
                <w:szCs w:val="24"/>
              </w:rPr>
              <w:t>Volunteer #1:</w:t>
            </w:r>
          </w:p>
          <w:p w:rsidR="00312FEB" w:rsidRPr="002F0727" w:rsidRDefault="00312FEB" w:rsidP="006E1035">
            <w:pPr>
              <w:numPr>
                <w:ilvl w:val="0"/>
                <w:numId w:val="18"/>
              </w:numPr>
              <w:spacing w:before="120" w:beforeAutospacing="0" w:after="120" w:afterAutospacing="0" w:line="276" w:lineRule="auto"/>
              <w:rPr>
                <w:color w:val="000000"/>
                <w:sz w:val="24"/>
                <w:szCs w:val="24"/>
              </w:rPr>
            </w:pPr>
            <w:r w:rsidRPr="002F0727">
              <w:rPr>
                <w:color w:val="000000"/>
                <w:sz w:val="24"/>
                <w:szCs w:val="24"/>
              </w:rPr>
              <w:t>Name: Kevin</w:t>
            </w:r>
          </w:p>
          <w:p w:rsidR="00312FEB" w:rsidRPr="002F0727" w:rsidRDefault="00312FEB" w:rsidP="006E1035">
            <w:pPr>
              <w:numPr>
                <w:ilvl w:val="0"/>
                <w:numId w:val="18"/>
              </w:numPr>
              <w:spacing w:before="120" w:beforeAutospacing="0" w:after="120" w:afterAutospacing="0" w:line="276" w:lineRule="auto"/>
              <w:rPr>
                <w:color w:val="000000"/>
                <w:sz w:val="24"/>
                <w:szCs w:val="24"/>
              </w:rPr>
            </w:pPr>
            <w:r w:rsidRPr="002F0727">
              <w:rPr>
                <w:color w:val="000000"/>
                <w:sz w:val="24"/>
                <w:szCs w:val="24"/>
              </w:rPr>
              <w:t>Availability: 0.2</w:t>
            </w:r>
          </w:p>
          <w:p w:rsidR="00312FEB" w:rsidRPr="002F0727" w:rsidRDefault="00312FEB" w:rsidP="006E1035">
            <w:pPr>
              <w:spacing w:before="120" w:beforeAutospacing="0" w:after="120" w:afterAutospacing="0" w:line="276" w:lineRule="auto"/>
              <w:rPr>
                <w:color w:val="000000"/>
                <w:sz w:val="24"/>
                <w:szCs w:val="24"/>
              </w:rPr>
            </w:pPr>
            <w:r w:rsidRPr="002F0727">
              <w:rPr>
                <w:color w:val="000000"/>
                <w:sz w:val="24"/>
                <w:szCs w:val="24"/>
              </w:rPr>
              <w:t>Volunteer #2:</w:t>
            </w:r>
          </w:p>
          <w:p w:rsidR="00312FEB" w:rsidRPr="002F0727" w:rsidRDefault="00312FEB" w:rsidP="006E1035">
            <w:pPr>
              <w:numPr>
                <w:ilvl w:val="0"/>
                <w:numId w:val="21"/>
              </w:numPr>
              <w:spacing w:before="120" w:beforeAutospacing="0" w:after="120" w:afterAutospacing="0" w:line="276" w:lineRule="auto"/>
              <w:rPr>
                <w:color w:val="000000"/>
                <w:sz w:val="24"/>
                <w:szCs w:val="24"/>
              </w:rPr>
            </w:pPr>
            <w:r w:rsidRPr="002F0727">
              <w:rPr>
                <w:color w:val="000000"/>
                <w:sz w:val="24"/>
                <w:szCs w:val="24"/>
              </w:rPr>
              <w:t>Name: Uche</w:t>
            </w:r>
          </w:p>
          <w:p w:rsidR="00312FEB" w:rsidRPr="002F0727" w:rsidRDefault="00312FEB" w:rsidP="006E1035">
            <w:pPr>
              <w:numPr>
                <w:ilvl w:val="0"/>
                <w:numId w:val="21"/>
              </w:numPr>
              <w:spacing w:before="120" w:beforeAutospacing="0" w:after="120" w:afterAutospacing="0" w:line="276" w:lineRule="auto"/>
              <w:rPr>
                <w:color w:val="000000"/>
                <w:sz w:val="24"/>
                <w:szCs w:val="24"/>
              </w:rPr>
            </w:pPr>
            <w:r w:rsidRPr="002F0727">
              <w:rPr>
                <w:color w:val="000000"/>
                <w:sz w:val="24"/>
                <w:szCs w:val="24"/>
              </w:rPr>
              <w:t>Availability: 0.5</w:t>
            </w:r>
          </w:p>
          <w:p w:rsidR="00312FEB" w:rsidRPr="002F0727" w:rsidRDefault="00312FEB" w:rsidP="00312FEB">
            <w:pPr>
              <w:spacing w:before="120" w:beforeAutospacing="0" w:after="120" w:afterAutospacing="0" w:line="276" w:lineRule="auto"/>
              <w:rPr>
                <w:color w:val="000000"/>
                <w:sz w:val="24"/>
                <w:szCs w:val="24"/>
              </w:rPr>
            </w:pPr>
            <w:r w:rsidRPr="002F0727">
              <w:rPr>
                <w:color w:val="000000"/>
                <w:sz w:val="24"/>
                <w:szCs w:val="24"/>
              </w:rPr>
              <w:t>Volunteer #3:</w:t>
            </w:r>
          </w:p>
          <w:p w:rsidR="00312FEB" w:rsidRPr="002F0727" w:rsidRDefault="00312FEB" w:rsidP="00312FEB">
            <w:pPr>
              <w:numPr>
                <w:ilvl w:val="0"/>
                <w:numId w:val="23"/>
              </w:numPr>
              <w:spacing w:before="120" w:beforeAutospacing="0" w:after="120" w:afterAutospacing="0" w:line="276" w:lineRule="auto"/>
              <w:rPr>
                <w:color w:val="000000"/>
                <w:sz w:val="24"/>
                <w:szCs w:val="24"/>
              </w:rPr>
            </w:pPr>
            <w:r w:rsidRPr="002F0727">
              <w:rPr>
                <w:color w:val="000000"/>
                <w:sz w:val="24"/>
                <w:szCs w:val="24"/>
              </w:rPr>
              <w:t>Name: Ronald</w:t>
            </w:r>
          </w:p>
          <w:p w:rsidR="00312FEB" w:rsidRPr="002F0727" w:rsidRDefault="00312FEB" w:rsidP="00312FEB">
            <w:pPr>
              <w:numPr>
                <w:ilvl w:val="0"/>
                <w:numId w:val="23"/>
              </w:numPr>
              <w:spacing w:before="120" w:beforeAutospacing="0" w:after="120" w:afterAutospacing="0" w:line="276" w:lineRule="auto"/>
              <w:rPr>
                <w:color w:val="000000"/>
                <w:sz w:val="24"/>
                <w:szCs w:val="24"/>
              </w:rPr>
            </w:pPr>
            <w:r w:rsidRPr="002F0727">
              <w:rPr>
                <w:color w:val="000000"/>
                <w:sz w:val="24"/>
                <w:szCs w:val="24"/>
              </w:rPr>
              <w:t>Availability: 0.3</w:t>
            </w:r>
          </w:p>
          <w:p w:rsidR="00312FEB" w:rsidRPr="002F0727" w:rsidRDefault="00312FEB" w:rsidP="00312FEB">
            <w:pPr>
              <w:spacing w:before="120" w:beforeAutospacing="0" w:after="120" w:afterAutospacing="0" w:line="276" w:lineRule="auto"/>
              <w:rPr>
                <w:color w:val="000000"/>
                <w:sz w:val="24"/>
                <w:szCs w:val="24"/>
              </w:rPr>
            </w:pPr>
            <w:r w:rsidRPr="002F0727">
              <w:rPr>
                <w:color w:val="000000"/>
                <w:sz w:val="24"/>
                <w:szCs w:val="24"/>
              </w:rPr>
              <w:t>Volunteer #4:</w:t>
            </w:r>
          </w:p>
          <w:p w:rsidR="00312FEB" w:rsidRPr="002F0727" w:rsidRDefault="00312FEB" w:rsidP="00312FEB">
            <w:pPr>
              <w:numPr>
                <w:ilvl w:val="0"/>
                <w:numId w:val="24"/>
              </w:numPr>
              <w:spacing w:before="120" w:beforeAutospacing="0" w:after="120" w:afterAutospacing="0" w:line="276" w:lineRule="auto"/>
              <w:rPr>
                <w:color w:val="000000"/>
                <w:sz w:val="24"/>
                <w:szCs w:val="24"/>
              </w:rPr>
            </w:pPr>
            <w:r w:rsidRPr="002F0727">
              <w:rPr>
                <w:color w:val="000000"/>
                <w:sz w:val="24"/>
                <w:szCs w:val="24"/>
              </w:rPr>
              <w:t>Name: Arnold</w:t>
            </w:r>
          </w:p>
          <w:p w:rsidR="00312FEB" w:rsidRPr="002F0727" w:rsidRDefault="00312FEB" w:rsidP="00312FEB">
            <w:pPr>
              <w:numPr>
                <w:ilvl w:val="0"/>
                <w:numId w:val="24"/>
              </w:numPr>
              <w:spacing w:before="120" w:beforeAutospacing="0" w:after="120" w:afterAutospacing="0" w:line="276" w:lineRule="auto"/>
              <w:rPr>
                <w:color w:val="000000"/>
                <w:sz w:val="24"/>
                <w:szCs w:val="24"/>
              </w:rPr>
            </w:pPr>
            <w:r w:rsidRPr="002F0727">
              <w:rPr>
                <w:color w:val="000000"/>
                <w:sz w:val="24"/>
                <w:szCs w:val="24"/>
              </w:rPr>
              <w:t>Availability: 0.4</w:t>
            </w:r>
          </w:p>
          <w:p w:rsidR="00312FEB" w:rsidRPr="002F0727" w:rsidRDefault="00312FEB" w:rsidP="00312FEB">
            <w:pPr>
              <w:spacing w:before="120" w:beforeAutospacing="0" w:after="120" w:afterAutospacing="0" w:line="276" w:lineRule="auto"/>
              <w:rPr>
                <w:color w:val="000000"/>
                <w:sz w:val="24"/>
                <w:szCs w:val="24"/>
              </w:rPr>
            </w:pPr>
            <w:r w:rsidRPr="002F0727">
              <w:rPr>
                <w:color w:val="000000"/>
                <w:sz w:val="24"/>
                <w:szCs w:val="24"/>
              </w:rPr>
              <w:t>Volunteer #5:</w:t>
            </w:r>
          </w:p>
          <w:p w:rsidR="00312FEB" w:rsidRPr="002F0727" w:rsidRDefault="00312FEB" w:rsidP="00312FEB">
            <w:pPr>
              <w:numPr>
                <w:ilvl w:val="0"/>
                <w:numId w:val="25"/>
              </w:numPr>
              <w:spacing w:before="120" w:beforeAutospacing="0" w:after="120" w:afterAutospacing="0" w:line="276" w:lineRule="auto"/>
              <w:rPr>
                <w:color w:val="000000"/>
                <w:sz w:val="24"/>
                <w:szCs w:val="24"/>
              </w:rPr>
            </w:pPr>
            <w:r w:rsidRPr="002F0727">
              <w:rPr>
                <w:color w:val="000000"/>
                <w:sz w:val="24"/>
                <w:szCs w:val="24"/>
              </w:rPr>
              <w:t>Name: Lisa</w:t>
            </w:r>
          </w:p>
          <w:p w:rsidR="00312FEB" w:rsidRPr="002F0727" w:rsidRDefault="00312FEB" w:rsidP="002F0727">
            <w:pPr>
              <w:numPr>
                <w:ilvl w:val="0"/>
                <w:numId w:val="25"/>
              </w:numPr>
              <w:spacing w:before="120" w:beforeAutospacing="0" w:after="120" w:afterAutospacing="0" w:line="276" w:lineRule="auto"/>
              <w:rPr>
                <w:color w:val="000000"/>
                <w:sz w:val="24"/>
                <w:szCs w:val="24"/>
              </w:rPr>
            </w:pPr>
            <w:r w:rsidRPr="002F0727">
              <w:rPr>
                <w:color w:val="000000"/>
                <w:sz w:val="24"/>
                <w:szCs w:val="24"/>
              </w:rPr>
              <w:t>Availability: 0.2</w:t>
            </w:r>
          </w:p>
          <w:p w:rsidR="00312FEB" w:rsidRPr="002F0727" w:rsidRDefault="00312FEB" w:rsidP="006E1035">
            <w:pPr>
              <w:spacing w:before="120" w:beforeAutospacing="0" w:after="120" w:afterAutospacing="0" w:line="276" w:lineRule="auto"/>
              <w:rPr>
                <w:color w:val="000000"/>
                <w:sz w:val="24"/>
                <w:szCs w:val="24"/>
              </w:rPr>
            </w:pPr>
            <w:r w:rsidRPr="002F0727">
              <w:rPr>
                <w:color w:val="000000"/>
                <w:sz w:val="24"/>
                <w:szCs w:val="24"/>
              </w:rPr>
              <w:t>Precinct: 130960</w:t>
            </w:r>
          </w:p>
        </w:tc>
      </w:tr>
      <w:tr w:rsidR="00312FEB" w:rsidRPr="0006516A" w:rsidTr="006E1035">
        <w:tc>
          <w:tcPr>
            <w:tcW w:w="2808" w:type="dxa"/>
          </w:tcPr>
          <w:p w:rsidR="00312FEB" w:rsidRPr="00FC2646" w:rsidRDefault="00312FEB"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312FEB" w:rsidRPr="00FC2646" w:rsidRDefault="00312FEB" w:rsidP="006E1035">
            <w:pPr>
              <w:spacing w:before="120" w:beforeAutospacing="0" w:after="120" w:afterAutospacing="0" w:line="276" w:lineRule="auto"/>
              <w:rPr>
                <w:i/>
                <w:iCs/>
                <w:color w:val="000000"/>
                <w:sz w:val="24"/>
                <w:szCs w:val="24"/>
              </w:rPr>
            </w:pPr>
            <w:r>
              <w:rPr>
                <w:color w:val="000000"/>
                <w:sz w:val="24"/>
                <w:szCs w:val="24"/>
              </w:rPr>
              <w:t>After a few seconds, the voters of the precinct shall be grouped into two different groups. Some voters may not have been assigned to a group due to the limited availability of the volunteers.</w:t>
            </w:r>
          </w:p>
        </w:tc>
      </w:tr>
      <w:tr w:rsidR="00312FEB" w:rsidRPr="0006516A" w:rsidTr="006E1035">
        <w:tc>
          <w:tcPr>
            <w:tcW w:w="2808" w:type="dxa"/>
          </w:tcPr>
          <w:p w:rsidR="00312FEB" w:rsidRPr="00FC2646" w:rsidRDefault="00312FEB"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312FEB" w:rsidRDefault="00312FEB" w:rsidP="006E1035">
            <w:pPr>
              <w:spacing w:before="120" w:beforeAutospacing="0" w:after="120" w:afterAutospacing="0" w:line="276" w:lineRule="auto"/>
              <w:rPr>
                <w:color w:val="000000"/>
                <w:sz w:val="24"/>
                <w:szCs w:val="24"/>
              </w:rPr>
            </w:pPr>
            <w:r>
              <w:rPr>
                <w:color w:val="000000"/>
                <w:sz w:val="24"/>
                <w:szCs w:val="24"/>
              </w:rPr>
              <w:t>The test shall pass if and only if:</w:t>
            </w:r>
          </w:p>
          <w:p w:rsidR="00312FEB" w:rsidRDefault="00312FEB" w:rsidP="006E1035">
            <w:pPr>
              <w:numPr>
                <w:ilvl w:val="0"/>
                <w:numId w:val="22"/>
              </w:numPr>
              <w:spacing w:before="120" w:beforeAutospacing="0" w:after="120" w:afterAutospacing="0" w:line="276" w:lineRule="auto"/>
              <w:rPr>
                <w:color w:val="000000"/>
                <w:sz w:val="24"/>
                <w:szCs w:val="24"/>
              </w:rPr>
            </w:pPr>
            <w:r>
              <w:rPr>
                <w:color w:val="000000"/>
                <w:sz w:val="24"/>
                <w:szCs w:val="24"/>
              </w:rPr>
              <w:t>Voters are clustered into either one of the five groups or none,</w:t>
            </w:r>
          </w:p>
          <w:p w:rsidR="00312FEB" w:rsidRDefault="00312FEB" w:rsidP="006E1035">
            <w:pPr>
              <w:numPr>
                <w:ilvl w:val="0"/>
                <w:numId w:val="22"/>
              </w:numPr>
              <w:spacing w:before="120" w:beforeAutospacing="0" w:after="120" w:afterAutospacing="0" w:line="276" w:lineRule="auto"/>
              <w:rPr>
                <w:color w:val="000000"/>
                <w:sz w:val="24"/>
                <w:szCs w:val="24"/>
              </w:rPr>
            </w:pPr>
            <w:r>
              <w:rPr>
                <w:color w:val="000000"/>
                <w:sz w:val="24"/>
                <w:szCs w:val="24"/>
              </w:rPr>
              <w:t>There are exactly five groups,</w:t>
            </w:r>
            <w:r w:rsidR="001626E1">
              <w:rPr>
                <w:color w:val="000000"/>
                <w:sz w:val="24"/>
                <w:szCs w:val="24"/>
              </w:rPr>
              <w:t xml:space="preserve"> and</w:t>
            </w:r>
          </w:p>
          <w:p w:rsidR="00312FEB" w:rsidRPr="009A33C8" w:rsidRDefault="00312FEB" w:rsidP="006E1035">
            <w:pPr>
              <w:numPr>
                <w:ilvl w:val="0"/>
                <w:numId w:val="22"/>
              </w:numPr>
              <w:spacing w:before="120" w:beforeAutospacing="0" w:after="120" w:afterAutospacing="0" w:line="276" w:lineRule="auto"/>
              <w:rPr>
                <w:color w:val="000000"/>
                <w:sz w:val="24"/>
                <w:szCs w:val="24"/>
              </w:rPr>
            </w:pPr>
            <w:r>
              <w:rPr>
                <w:color w:val="000000"/>
                <w:sz w:val="24"/>
                <w:szCs w:val="24"/>
              </w:rPr>
              <w:t>Each group has a distinct color</w:t>
            </w:r>
          </w:p>
        </w:tc>
      </w:tr>
      <w:tr w:rsidR="00312FEB" w:rsidRPr="0006516A" w:rsidTr="006E1035">
        <w:tc>
          <w:tcPr>
            <w:tcW w:w="2808" w:type="dxa"/>
          </w:tcPr>
          <w:p w:rsidR="00312FEB" w:rsidRPr="00FC2646" w:rsidRDefault="00312FEB"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312FEB" w:rsidRPr="00FC2646" w:rsidRDefault="00312FEB" w:rsidP="006E1035">
            <w:pPr>
              <w:spacing w:before="120" w:beforeAutospacing="0" w:after="120" w:afterAutospacing="0" w:line="276" w:lineRule="auto"/>
              <w:rPr>
                <w:color w:val="000000"/>
                <w:sz w:val="24"/>
                <w:szCs w:val="24"/>
              </w:rPr>
            </w:pPr>
            <w:r w:rsidRPr="00FC2646">
              <w:rPr>
                <w:color w:val="000000"/>
                <w:sz w:val="24"/>
                <w:szCs w:val="24"/>
              </w:rPr>
              <w:t>None.</w:t>
            </w:r>
          </w:p>
        </w:tc>
      </w:tr>
      <w:tr w:rsidR="00312FEB" w:rsidRPr="0006516A" w:rsidTr="006E1035">
        <w:tc>
          <w:tcPr>
            <w:tcW w:w="2808" w:type="dxa"/>
          </w:tcPr>
          <w:p w:rsidR="00312FEB" w:rsidRPr="00FC2646" w:rsidRDefault="00312FEB"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312FEB" w:rsidRPr="00FC2646" w:rsidRDefault="00312FEB" w:rsidP="006E1035">
            <w:pPr>
              <w:spacing w:before="120" w:beforeAutospacing="0" w:after="120" w:afterAutospacing="0" w:line="276" w:lineRule="auto"/>
              <w:rPr>
                <w:color w:val="000000"/>
                <w:sz w:val="24"/>
                <w:szCs w:val="24"/>
              </w:rPr>
            </w:pPr>
            <w:r w:rsidRPr="00FC2646">
              <w:rPr>
                <w:color w:val="000000"/>
                <w:sz w:val="24"/>
                <w:szCs w:val="24"/>
              </w:rPr>
              <w:t>None.</w:t>
            </w:r>
          </w:p>
        </w:tc>
      </w:tr>
      <w:tr w:rsidR="00312FEB" w:rsidRPr="0006516A" w:rsidTr="006E1035">
        <w:tc>
          <w:tcPr>
            <w:tcW w:w="2808" w:type="dxa"/>
          </w:tcPr>
          <w:p w:rsidR="00312FEB" w:rsidRPr="00FC2646" w:rsidRDefault="00312FEB"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312FEB" w:rsidRPr="009A33C8" w:rsidRDefault="00312FEB" w:rsidP="006E1035">
            <w:pPr>
              <w:spacing w:before="120" w:beforeAutospacing="0" w:after="120" w:afterAutospacing="0" w:line="276" w:lineRule="auto"/>
              <w:rPr>
                <w:color w:val="000000"/>
                <w:sz w:val="24"/>
                <w:szCs w:val="24"/>
              </w:rPr>
            </w:pPr>
            <w:r w:rsidRPr="004B5432">
              <w:rPr>
                <w:color w:val="000000"/>
                <w:sz w:val="24"/>
                <w:szCs w:val="24"/>
              </w:rPr>
              <w:t>WC_5487</w:t>
            </w:r>
            <w:r>
              <w:rPr>
                <w:color w:val="000000"/>
                <w:sz w:val="24"/>
                <w:szCs w:val="24"/>
              </w:rPr>
              <w:t xml:space="preserve"> and </w:t>
            </w:r>
            <w:r w:rsidRPr="004B5432">
              <w:rPr>
                <w:color w:val="000000"/>
                <w:sz w:val="24"/>
                <w:szCs w:val="24"/>
              </w:rPr>
              <w:t>WC_5696</w:t>
            </w:r>
            <w:r w:rsidRPr="00FC2646">
              <w:rPr>
                <w:i/>
                <w:iCs/>
                <w:color w:val="000000"/>
                <w:sz w:val="24"/>
                <w:szCs w:val="24"/>
              </w:rPr>
              <w:t>.</w:t>
            </w:r>
          </w:p>
        </w:tc>
      </w:tr>
    </w:tbl>
    <w:p w:rsidR="00995763" w:rsidRDefault="00995763" w:rsidP="00B70634"/>
    <w:p w:rsidR="00180473" w:rsidRPr="002F0727" w:rsidRDefault="00180473" w:rsidP="002F0727">
      <w:pPr>
        <w:pStyle w:val="Caption"/>
        <w:keepNext/>
        <w:jc w:val="center"/>
        <w:rPr>
          <w:sz w:val="24"/>
          <w:szCs w:val="24"/>
        </w:rPr>
      </w:pPr>
      <w:bookmarkStart w:id="171" w:name="_Toc26822861"/>
      <w:r>
        <w:t>T</w:t>
      </w:r>
      <w:r w:rsidRPr="002F0727">
        <w:rPr>
          <w:sz w:val="24"/>
          <w:szCs w:val="24"/>
        </w:rPr>
        <w:t xml:space="preserve">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12</w:t>
      </w:r>
      <w:r w:rsidRPr="002F0727">
        <w:rPr>
          <w:sz w:val="24"/>
          <w:szCs w:val="24"/>
        </w:rPr>
        <w:fldChar w:fldCharType="end"/>
      </w:r>
      <w:r w:rsidRPr="002F0727">
        <w:rPr>
          <w:sz w:val="24"/>
          <w:szCs w:val="24"/>
        </w:rPr>
        <w:t>: TC-03-03 Providing no volunteers and failing to cut turf</w:t>
      </w:r>
      <w:bookmarkEnd w:id="1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F91626" w:rsidRPr="0006516A" w:rsidTr="006E1035">
        <w:tc>
          <w:tcPr>
            <w:tcW w:w="2808" w:type="dxa"/>
          </w:tcPr>
          <w:p w:rsidR="00F91626" w:rsidRPr="00F91D5D" w:rsidRDefault="00F91626"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F91626" w:rsidRPr="00F91D5D" w:rsidRDefault="00F91626"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3</w:t>
            </w:r>
            <w:r w:rsidRPr="00FC2646">
              <w:rPr>
                <w:color w:val="000000"/>
                <w:sz w:val="24"/>
                <w:szCs w:val="24"/>
              </w:rPr>
              <w:t>-0</w:t>
            </w:r>
            <w:r>
              <w:rPr>
                <w:color w:val="000000"/>
                <w:sz w:val="24"/>
                <w:szCs w:val="24"/>
              </w:rPr>
              <w:t>3</w:t>
            </w:r>
            <w:r w:rsidRPr="00FC2646">
              <w:rPr>
                <w:color w:val="000000"/>
                <w:sz w:val="24"/>
                <w:szCs w:val="24"/>
              </w:rPr>
              <w:t xml:space="preserve"> </w:t>
            </w:r>
            <w:r>
              <w:rPr>
                <w:color w:val="000000"/>
                <w:sz w:val="24"/>
                <w:szCs w:val="24"/>
              </w:rPr>
              <w:t>Providing no volunteers and failing to cut turf</w:t>
            </w:r>
          </w:p>
        </w:tc>
      </w:tr>
      <w:tr w:rsidR="00F91626" w:rsidRPr="0006516A" w:rsidTr="006E1035">
        <w:tc>
          <w:tcPr>
            <w:tcW w:w="2808" w:type="dxa"/>
          </w:tcPr>
          <w:p w:rsidR="00F91626" w:rsidRPr="00F91D5D" w:rsidRDefault="00F91626" w:rsidP="006E1035">
            <w:pPr>
              <w:spacing w:before="120" w:beforeAutospacing="0" w:after="120" w:afterAutospacing="0" w:line="276" w:lineRule="auto"/>
              <w:rPr>
                <w:sz w:val="24"/>
                <w:szCs w:val="24"/>
              </w:rPr>
            </w:pPr>
            <w:r w:rsidRPr="00F91D5D">
              <w:rPr>
                <w:sz w:val="24"/>
                <w:szCs w:val="24"/>
              </w:rPr>
              <w:t>Test Item</w:t>
            </w:r>
          </w:p>
        </w:tc>
        <w:tc>
          <w:tcPr>
            <w:tcW w:w="6048" w:type="dxa"/>
          </w:tcPr>
          <w:p w:rsidR="00F91626" w:rsidRPr="00F91D5D" w:rsidRDefault="00F91626" w:rsidP="006E1035">
            <w:pPr>
              <w:spacing w:before="120" w:beforeAutospacing="0" w:after="120" w:afterAutospacing="0" w:line="276" w:lineRule="auto"/>
              <w:rPr>
                <w:i/>
                <w:iCs/>
                <w:color w:val="0070C0"/>
                <w:sz w:val="24"/>
                <w:szCs w:val="24"/>
              </w:rPr>
            </w:pPr>
            <w:r>
              <w:rPr>
                <w:color w:val="000000"/>
                <w:sz w:val="24"/>
                <w:szCs w:val="24"/>
              </w:rPr>
              <w:t>Should the user not provide any volunteers, choose a precinct, and attempt to cut turf, they shall be provided with an error message.</w:t>
            </w:r>
          </w:p>
        </w:tc>
      </w:tr>
      <w:tr w:rsidR="00F91626" w:rsidRPr="0006516A" w:rsidTr="006E1035">
        <w:tc>
          <w:tcPr>
            <w:tcW w:w="2808" w:type="dxa"/>
          </w:tcPr>
          <w:p w:rsidR="00F91626" w:rsidRPr="00F91D5D" w:rsidRDefault="00F91626"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F91626" w:rsidRPr="00FC2646" w:rsidRDefault="00F91626" w:rsidP="006E1035">
            <w:pPr>
              <w:spacing w:before="120" w:beforeAutospacing="0" w:after="120" w:afterAutospacing="0" w:line="276" w:lineRule="auto"/>
              <w:rPr>
                <w:color w:val="000000"/>
                <w:sz w:val="24"/>
                <w:szCs w:val="24"/>
              </w:rPr>
            </w:pPr>
            <w:r>
              <w:rPr>
                <w:color w:val="000000"/>
                <w:sz w:val="24"/>
                <w:szCs w:val="24"/>
              </w:rPr>
              <w:t>Must</w:t>
            </w:r>
            <w:r w:rsidRPr="00FC2646">
              <w:rPr>
                <w:color w:val="000000"/>
                <w:sz w:val="24"/>
                <w:szCs w:val="24"/>
              </w:rPr>
              <w:t xml:space="preserve"> have</w:t>
            </w:r>
          </w:p>
        </w:tc>
      </w:tr>
      <w:tr w:rsidR="00F91626" w:rsidRPr="0006516A" w:rsidTr="006E1035">
        <w:tc>
          <w:tcPr>
            <w:tcW w:w="2808" w:type="dxa"/>
          </w:tcPr>
          <w:p w:rsidR="00F91626" w:rsidRPr="00FC2646" w:rsidRDefault="00F91626"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F91626" w:rsidRPr="00FC2646" w:rsidRDefault="00F91626" w:rsidP="006E1035">
            <w:pPr>
              <w:numPr>
                <w:ilvl w:val="0"/>
                <w:numId w:val="18"/>
              </w:num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tc>
      </w:tr>
      <w:tr w:rsidR="00F91626" w:rsidRPr="0006516A" w:rsidTr="006E1035">
        <w:tc>
          <w:tcPr>
            <w:tcW w:w="2808" w:type="dxa"/>
          </w:tcPr>
          <w:p w:rsidR="00F91626" w:rsidRPr="00F91D5D" w:rsidRDefault="00F91626"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F91626" w:rsidRPr="000D13B3" w:rsidRDefault="00F91626" w:rsidP="006E1035">
            <w:pPr>
              <w:spacing w:before="120" w:beforeAutospacing="0" w:after="120" w:afterAutospacing="0" w:line="276" w:lineRule="auto"/>
              <w:rPr>
                <w:color w:val="000000"/>
                <w:sz w:val="24"/>
                <w:szCs w:val="24"/>
              </w:rPr>
            </w:pPr>
            <w:r>
              <w:rPr>
                <w:color w:val="000000"/>
                <w:sz w:val="24"/>
                <w:szCs w:val="24"/>
              </w:rPr>
              <w:t>The user should be provided with an error message and an opportunity to correct their mistake.</w:t>
            </w:r>
          </w:p>
        </w:tc>
      </w:tr>
      <w:tr w:rsidR="00F91626" w:rsidRPr="0006516A" w:rsidTr="006E1035">
        <w:tc>
          <w:tcPr>
            <w:tcW w:w="2808" w:type="dxa"/>
          </w:tcPr>
          <w:p w:rsidR="00F91626" w:rsidRPr="0006516A" w:rsidRDefault="00F91626" w:rsidP="006E1035">
            <w:pPr>
              <w:spacing w:before="120" w:beforeAutospacing="0" w:after="120" w:afterAutospacing="0" w:line="276" w:lineRule="auto"/>
            </w:pPr>
            <w:r w:rsidRPr="00F91D5D">
              <w:rPr>
                <w:sz w:val="24"/>
                <w:szCs w:val="24"/>
              </w:rPr>
              <w:t>Input Specifications</w:t>
            </w:r>
          </w:p>
        </w:tc>
        <w:tc>
          <w:tcPr>
            <w:tcW w:w="6048" w:type="dxa"/>
          </w:tcPr>
          <w:p w:rsidR="00F91626" w:rsidRPr="002F0727" w:rsidRDefault="00F91626" w:rsidP="006E1035">
            <w:pPr>
              <w:spacing w:before="120" w:beforeAutospacing="0" w:after="120" w:afterAutospacing="0" w:line="276" w:lineRule="auto"/>
              <w:rPr>
                <w:color w:val="000000"/>
                <w:sz w:val="24"/>
                <w:szCs w:val="24"/>
              </w:rPr>
            </w:pPr>
            <w:r w:rsidRPr="002F0727">
              <w:rPr>
                <w:color w:val="000000"/>
                <w:sz w:val="24"/>
                <w:szCs w:val="24"/>
              </w:rPr>
              <w:t>Precinct: 130960</w:t>
            </w:r>
          </w:p>
        </w:tc>
      </w:tr>
      <w:tr w:rsidR="00F91626" w:rsidRPr="0006516A" w:rsidTr="006E1035">
        <w:tc>
          <w:tcPr>
            <w:tcW w:w="2808" w:type="dxa"/>
          </w:tcPr>
          <w:p w:rsidR="00F91626" w:rsidRPr="00FC2646" w:rsidRDefault="00F91626"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F91626" w:rsidRPr="00FC2646" w:rsidRDefault="00F91626" w:rsidP="006E1035">
            <w:pPr>
              <w:spacing w:before="120" w:beforeAutospacing="0" w:after="120" w:afterAutospacing="0" w:line="276" w:lineRule="auto"/>
              <w:rPr>
                <w:i/>
                <w:iCs/>
                <w:color w:val="000000"/>
                <w:sz w:val="24"/>
                <w:szCs w:val="24"/>
              </w:rPr>
            </w:pPr>
            <w:r>
              <w:rPr>
                <w:color w:val="000000"/>
                <w:sz w:val="24"/>
                <w:szCs w:val="24"/>
              </w:rPr>
              <w:t>A dialog should open in the user’s web browser alerting them that their input is invalid.</w:t>
            </w:r>
          </w:p>
        </w:tc>
      </w:tr>
      <w:tr w:rsidR="00F91626" w:rsidRPr="0006516A" w:rsidTr="006E1035">
        <w:tc>
          <w:tcPr>
            <w:tcW w:w="2808" w:type="dxa"/>
          </w:tcPr>
          <w:p w:rsidR="00F91626" w:rsidRPr="00FC2646" w:rsidRDefault="00F91626"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F91626" w:rsidRDefault="00F91626" w:rsidP="006E1035">
            <w:pPr>
              <w:spacing w:before="120" w:beforeAutospacing="0" w:after="120" w:afterAutospacing="0" w:line="276" w:lineRule="auto"/>
              <w:rPr>
                <w:color w:val="000000"/>
                <w:sz w:val="24"/>
                <w:szCs w:val="24"/>
              </w:rPr>
            </w:pPr>
            <w:r>
              <w:rPr>
                <w:color w:val="000000"/>
                <w:sz w:val="24"/>
                <w:szCs w:val="24"/>
              </w:rPr>
              <w:t>The test shall pass if and only if:</w:t>
            </w:r>
          </w:p>
          <w:p w:rsidR="00F91626" w:rsidRDefault="00F91626" w:rsidP="006E1035">
            <w:pPr>
              <w:numPr>
                <w:ilvl w:val="0"/>
                <w:numId w:val="22"/>
              </w:numPr>
              <w:spacing w:before="120" w:beforeAutospacing="0" w:after="120" w:afterAutospacing="0" w:line="276" w:lineRule="auto"/>
              <w:rPr>
                <w:color w:val="000000"/>
                <w:sz w:val="24"/>
                <w:szCs w:val="24"/>
              </w:rPr>
            </w:pPr>
            <w:r>
              <w:rPr>
                <w:color w:val="000000"/>
                <w:sz w:val="24"/>
                <w:szCs w:val="24"/>
              </w:rPr>
              <w:t>The user is provided with an error message, and</w:t>
            </w:r>
          </w:p>
          <w:p w:rsidR="00F91626" w:rsidRPr="009A33C8" w:rsidRDefault="00F91626" w:rsidP="006E1035">
            <w:pPr>
              <w:numPr>
                <w:ilvl w:val="0"/>
                <w:numId w:val="22"/>
              </w:numPr>
              <w:spacing w:before="120" w:beforeAutospacing="0" w:after="120" w:afterAutospacing="0" w:line="276" w:lineRule="auto"/>
              <w:rPr>
                <w:color w:val="000000"/>
                <w:sz w:val="24"/>
                <w:szCs w:val="24"/>
              </w:rPr>
            </w:pPr>
            <w:r>
              <w:rPr>
                <w:color w:val="000000"/>
                <w:sz w:val="24"/>
                <w:szCs w:val="24"/>
              </w:rPr>
              <w:t>The user is unable to cut turf until they correct the error</w:t>
            </w:r>
          </w:p>
        </w:tc>
      </w:tr>
      <w:tr w:rsidR="00F91626" w:rsidRPr="0006516A" w:rsidTr="006E1035">
        <w:tc>
          <w:tcPr>
            <w:tcW w:w="2808" w:type="dxa"/>
          </w:tcPr>
          <w:p w:rsidR="00F91626" w:rsidRPr="00FC2646" w:rsidRDefault="00F91626"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F91626" w:rsidRPr="00FC2646" w:rsidRDefault="00F91626" w:rsidP="006E1035">
            <w:pPr>
              <w:spacing w:before="120" w:beforeAutospacing="0" w:after="120" w:afterAutospacing="0" w:line="276" w:lineRule="auto"/>
              <w:rPr>
                <w:color w:val="000000"/>
                <w:sz w:val="24"/>
                <w:szCs w:val="24"/>
              </w:rPr>
            </w:pPr>
            <w:r w:rsidRPr="00FC2646">
              <w:rPr>
                <w:color w:val="000000"/>
                <w:sz w:val="24"/>
                <w:szCs w:val="24"/>
              </w:rPr>
              <w:t>None.</w:t>
            </w:r>
          </w:p>
        </w:tc>
      </w:tr>
      <w:tr w:rsidR="00F91626" w:rsidRPr="0006516A" w:rsidTr="006E1035">
        <w:tc>
          <w:tcPr>
            <w:tcW w:w="2808" w:type="dxa"/>
          </w:tcPr>
          <w:p w:rsidR="00F91626" w:rsidRPr="00FC2646" w:rsidRDefault="00F91626"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F91626" w:rsidRPr="00FC2646" w:rsidRDefault="00F91626" w:rsidP="006E1035">
            <w:pPr>
              <w:spacing w:before="120" w:beforeAutospacing="0" w:after="120" w:afterAutospacing="0" w:line="276" w:lineRule="auto"/>
              <w:rPr>
                <w:color w:val="000000"/>
                <w:sz w:val="24"/>
                <w:szCs w:val="24"/>
              </w:rPr>
            </w:pPr>
            <w:r w:rsidRPr="00FC2646">
              <w:rPr>
                <w:color w:val="000000"/>
                <w:sz w:val="24"/>
                <w:szCs w:val="24"/>
              </w:rPr>
              <w:t>None.</w:t>
            </w:r>
          </w:p>
        </w:tc>
      </w:tr>
      <w:tr w:rsidR="00F91626" w:rsidRPr="0006516A" w:rsidTr="006E1035">
        <w:tc>
          <w:tcPr>
            <w:tcW w:w="2808" w:type="dxa"/>
          </w:tcPr>
          <w:p w:rsidR="00F91626" w:rsidRPr="00FC2646" w:rsidRDefault="00F91626"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F91626" w:rsidRPr="009A33C8" w:rsidRDefault="00F91626" w:rsidP="006E1035">
            <w:pPr>
              <w:spacing w:before="120" w:beforeAutospacing="0" w:after="120" w:afterAutospacing="0" w:line="276" w:lineRule="auto"/>
              <w:rPr>
                <w:color w:val="000000"/>
                <w:sz w:val="24"/>
                <w:szCs w:val="24"/>
              </w:rPr>
            </w:pPr>
            <w:r w:rsidRPr="004B5432">
              <w:rPr>
                <w:color w:val="000000"/>
                <w:sz w:val="24"/>
                <w:szCs w:val="24"/>
              </w:rPr>
              <w:t>WC_5487</w:t>
            </w:r>
            <w:r>
              <w:rPr>
                <w:color w:val="000000"/>
                <w:sz w:val="24"/>
                <w:szCs w:val="24"/>
              </w:rPr>
              <w:t xml:space="preserve"> and </w:t>
            </w:r>
            <w:r w:rsidRPr="004B5432">
              <w:rPr>
                <w:color w:val="000000"/>
                <w:sz w:val="24"/>
                <w:szCs w:val="24"/>
              </w:rPr>
              <w:t>WC_5696</w:t>
            </w:r>
            <w:r w:rsidRPr="00FC2646">
              <w:rPr>
                <w:i/>
                <w:iCs/>
                <w:color w:val="000000"/>
                <w:sz w:val="24"/>
                <w:szCs w:val="24"/>
              </w:rPr>
              <w:t>.</w:t>
            </w:r>
          </w:p>
        </w:tc>
      </w:tr>
    </w:tbl>
    <w:p w:rsidR="00995763" w:rsidRDefault="00027C9A" w:rsidP="00027C9A">
      <w:pPr>
        <w:pStyle w:val="Heading4"/>
      </w:pPr>
      <w:bookmarkStart w:id="172" w:name="_Toc26823100"/>
      <w:r>
        <w:t>TC-04 Adding volunteer cards</w:t>
      </w:r>
      <w:bookmarkEnd w:id="172"/>
      <w:r w:rsidR="00285018">
        <w:br/>
      </w:r>
    </w:p>
    <w:p w:rsidR="00CD5147" w:rsidRDefault="00CD5147" w:rsidP="005357C6">
      <w:pPr>
        <w:pStyle w:val="Heading5"/>
      </w:pPr>
      <w:r>
        <w:t>Test Level</w:t>
      </w:r>
    </w:p>
    <w:p w:rsidR="00CD5147" w:rsidRPr="002F0727" w:rsidRDefault="00CD5147" w:rsidP="002F0727">
      <w:pPr>
        <w:rPr>
          <w:sz w:val="24"/>
          <w:szCs w:val="24"/>
        </w:rPr>
      </w:pPr>
      <w:r w:rsidRPr="002F0727">
        <w:rPr>
          <w:sz w:val="24"/>
          <w:szCs w:val="24"/>
        </w:rPr>
        <w:t>Software item level</w:t>
      </w:r>
    </w:p>
    <w:p w:rsidR="00CD5147" w:rsidRDefault="00CD5147" w:rsidP="005357C6">
      <w:pPr>
        <w:pStyle w:val="Heading5"/>
      </w:pPr>
      <w:r>
        <w:t>Test Class</w:t>
      </w:r>
    </w:p>
    <w:p w:rsidR="00CD5147" w:rsidRPr="002F0727" w:rsidRDefault="00CD5147" w:rsidP="002F0727">
      <w:pPr>
        <w:spacing w:before="0" w:beforeAutospacing="0" w:after="0" w:afterAutospacing="0" w:line="276" w:lineRule="auto"/>
        <w:rPr>
          <w:sz w:val="24"/>
          <w:szCs w:val="24"/>
        </w:rPr>
      </w:pPr>
      <w:r w:rsidRPr="002F0727">
        <w:rPr>
          <w:sz w:val="24"/>
          <w:szCs w:val="24"/>
        </w:rPr>
        <w:t>•  Functionality test, and</w:t>
      </w:r>
    </w:p>
    <w:p w:rsidR="00CD5147" w:rsidRPr="002F0727" w:rsidRDefault="00CD5147" w:rsidP="002F0727">
      <w:pPr>
        <w:spacing w:before="0" w:beforeAutospacing="0" w:after="0" w:afterAutospacing="0" w:line="276" w:lineRule="auto"/>
        <w:rPr>
          <w:sz w:val="24"/>
          <w:szCs w:val="24"/>
        </w:rPr>
      </w:pPr>
      <w:r w:rsidRPr="002F0727">
        <w:rPr>
          <w:sz w:val="24"/>
          <w:szCs w:val="24"/>
        </w:rPr>
        <w:t>•  Erroneous test</w:t>
      </w:r>
    </w:p>
    <w:p w:rsidR="00CD5147" w:rsidRDefault="00CD5147" w:rsidP="005357C6">
      <w:pPr>
        <w:pStyle w:val="Heading5"/>
      </w:pPr>
      <w:r>
        <w:t>Test Completion Criteria</w:t>
      </w:r>
    </w:p>
    <w:p w:rsidR="001C2227" w:rsidRDefault="001C2227" w:rsidP="001C2227">
      <w:pPr>
        <w:rPr>
          <w:iCs/>
          <w:color w:val="000000"/>
          <w:sz w:val="24"/>
          <w:szCs w:val="24"/>
        </w:rPr>
      </w:pPr>
      <w:r w:rsidRPr="00C66192">
        <w:rPr>
          <w:iCs/>
          <w:color w:val="000000"/>
          <w:sz w:val="24"/>
          <w:szCs w:val="24"/>
        </w:rPr>
        <w:t>The following breaks down the criteria that must be met for each test case to be completed:</w:t>
      </w:r>
    </w:p>
    <w:p w:rsidR="001C2227" w:rsidRPr="002F0727" w:rsidRDefault="001C2227" w:rsidP="002F0727">
      <w:pPr>
        <w:spacing w:before="0" w:beforeAutospacing="0" w:after="0" w:afterAutospacing="0" w:line="276" w:lineRule="auto"/>
        <w:rPr>
          <w:sz w:val="24"/>
          <w:szCs w:val="24"/>
        </w:rPr>
      </w:pPr>
      <w:r w:rsidRPr="002F0727">
        <w:rPr>
          <w:sz w:val="24"/>
          <w:szCs w:val="24"/>
        </w:rPr>
        <w:t>•  TC-04-01 Adding a single volunteer card</w:t>
      </w:r>
      <w:r w:rsidR="009C0A95">
        <w:rPr>
          <w:sz w:val="24"/>
          <w:szCs w:val="24"/>
        </w:rPr>
        <w:t>, and</w:t>
      </w:r>
    </w:p>
    <w:p w:rsidR="001C2227" w:rsidRPr="002F0727" w:rsidRDefault="001C2227" w:rsidP="002F0727">
      <w:pPr>
        <w:spacing w:before="0" w:beforeAutospacing="0" w:after="0" w:afterAutospacing="0" w:line="276" w:lineRule="auto"/>
        <w:rPr>
          <w:sz w:val="24"/>
          <w:szCs w:val="24"/>
        </w:rPr>
      </w:pPr>
      <w:r w:rsidRPr="002F0727">
        <w:rPr>
          <w:sz w:val="24"/>
          <w:szCs w:val="24"/>
        </w:rPr>
        <w:t>•  TC-04-02 Adding three volunteer cards</w:t>
      </w:r>
    </w:p>
    <w:p w:rsidR="00A11AF4" w:rsidRDefault="00CD5147" w:rsidP="005357C6">
      <w:pPr>
        <w:pStyle w:val="Heading5"/>
      </w:pPr>
      <w:r>
        <w:t>Test Cases</w:t>
      </w:r>
    </w:p>
    <w:p w:rsidR="002E0852" w:rsidRPr="002F0727" w:rsidRDefault="002E0852" w:rsidP="002F0727">
      <w:pPr>
        <w:pStyle w:val="Caption"/>
        <w:keepNext/>
        <w:jc w:val="center"/>
        <w:rPr>
          <w:sz w:val="24"/>
          <w:szCs w:val="24"/>
        </w:rPr>
      </w:pPr>
      <w:bookmarkStart w:id="173" w:name="_Toc26822862"/>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13</w:t>
      </w:r>
      <w:r w:rsidRPr="002F0727">
        <w:rPr>
          <w:sz w:val="24"/>
          <w:szCs w:val="24"/>
        </w:rPr>
        <w:fldChar w:fldCharType="end"/>
      </w:r>
      <w:r w:rsidRPr="002F0727">
        <w:rPr>
          <w:sz w:val="24"/>
          <w:szCs w:val="24"/>
        </w:rPr>
        <w:t>: TC-04-01 Adding a single volunteer card</w:t>
      </w:r>
      <w:bookmarkEnd w:id="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A11AF4" w:rsidRPr="0006516A" w:rsidTr="006E1035">
        <w:tc>
          <w:tcPr>
            <w:tcW w:w="2808" w:type="dxa"/>
          </w:tcPr>
          <w:p w:rsidR="00A11AF4" w:rsidRPr="00F91D5D" w:rsidRDefault="00A11AF4"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A11AF4" w:rsidRPr="00F91D5D" w:rsidRDefault="00A11AF4"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4</w:t>
            </w:r>
            <w:r w:rsidRPr="00FC2646">
              <w:rPr>
                <w:color w:val="000000"/>
                <w:sz w:val="24"/>
                <w:szCs w:val="24"/>
              </w:rPr>
              <w:t>-0</w:t>
            </w:r>
            <w:r>
              <w:rPr>
                <w:color w:val="000000"/>
                <w:sz w:val="24"/>
                <w:szCs w:val="24"/>
              </w:rPr>
              <w:t>1</w:t>
            </w:r>
            <w:r w:rsidRPr="00FC2646">
              <w:rPr>
                <w:color w:val="000000"/>
                <w:sz w:val="24"/>
                <w:szCs w:val="24"/>
              </w:rPr>
              <w:t xml:space="preserve"> </w:t>
            </w:r>
            <w:r>
              <w:rPr>
                <w:color w:val="000000"/>
                <w:sz w:val="24"/>
                <w:szCs w:val="24"/>
              </w:rPr>
              <w:t>Adding a single volunteer card</w:t>
            </w:r>
          </w:p>
        </w:tc>
      </w:tr>
      <w:tr w:rsidR="00A11AF4" w:rsidRPr="0006516A" w:rsidTr="006E1035">
        <w:tc>
          <w:tcPr>
            <w:tcW w:w="2808" w:type="dxa"/>
          </w:tcPr>
          <w:p w:rsidR="00A11AF4" w:rsidRPr="00F91D5D" w:rsidRDefault="00A11AF4" w:rsidP="006E1035">
            <w:pPr>
              <w:spacing w:before="120" w:beforeAutospacing="0" w:after="120" w:afterAutospacing="0" w:line="276" w:lineRule="auto"/>
              <w:rPr>
                <w:sz w:val="24"/>
                <w:szCs w:val="24"/>
              </w:rPr>
            </w:pPr>
            <w:r w:rsidRPr="00F91D5D">
              <w:rPr>
                <w:sz w:val="24"/>
                <w:szCs w:val="24"/>
              </w:rPr>
              <w:t>Test Item</w:t>
            </w:r>
          </w:p>
        </w:tc>
        <w:tc>
          <w:tcPr>
            <w:tcW w:w="6048" w:type="dxa"/>
          </w:tcPr>
          <w:p w:rsidR="00A11AF4" w:rsidRPr="002F0727" w:rsidRDefault="00A11AF4" w:rsidP="006E1035">
            <w:pPr>
              <w:spacing w:before="120" w:beforeAutospacing="0" w:after="120" w:afterAutospacing="0" w:line="276" w:lineRule="auto"/>
              <w:rPr>
                <w:color w:val="000000"/>
                <w:sz w:val="24"/>
                <w:szCs w:val="24"/>
              </w:rPr>
            </w:pPr>
            <w:r w:rsidRPr="002F0727">
              <w:rPr>
                <w:color w:val="000000"/>
                <w:sz w:val="24"/>
                <w:szCs w:val="24"/>
              </w:rPr>
              <w:t>The user shall be able to add a new volunteer.</w:t>
            </w:r>
          </w:p>
        </w:tc>
      </w:tr>
      <w:tr w:rsidR="00A11AF4" w:rsidRPr="0006516A" w:rsidTr="006E1035">
        <w:tc>
          <w:tcPr>
            <w:tcW w:w="2808" w:type="dxa"/>
          </w:tcPr>
          <w:p w:rsidR="00A11AF4" w:rsidRPr="00F91D5D" w:rsidRDefault="00A11AF4"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A11AF4" w:rsidRPr="00FC2646" w:rsidRDefault="00A11AF4" w:rsidP="006E1035">
            <w:pPr>
              <w:spacing w:before="120" w:beforeAutospacing="0" w:after="120" w:afterAutospacing="0" w:line="276" w:lineRule="auto"/>
              <w:rPr>
                <w:color w:val="000000"/>
                <w:sz w:val="24"/>
                <w:szCs w:val="24"/>
              </w:rPr>
            </w:pPr>
            <w:r>
              <w:rPr>
                <w:color w:val="000000"/>
                <w:sz w:val="24"/>
                <w:szCs w:val="24"/>
              </w:rPr>
              <w:t>Must</w:t>
            </w:r>
            <w:r w:rsidRPr="00FC2646">
              <w:rPr>
                <w:color w:val="000000"/>
                <w:sz w:val="24"/>
                <w:szCs w:val="24"/>
              </w:rPr>
              <w:t xml:space="preserve"> have</w:t>
            </w:r>
          </w:p>
        </w:tc>
      </w:tr>
      <w:tr w:rsidR="00A11AF4" w:rsidRPr="0006516A" w:rsidTr="006E1035">
        <w:tc>
          <w:tcPr>
            <w:tcW w:w="2808" w:type="dxa"/>
          </w:tcPr>
          <w:p w:rsidR="00A11AF4" w:rsidRPr="00FC2646" w:rsidRDefault="00A11AF4"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A11AF4" w:rsidRPr="002F0727" w:rsidRDefault="00A11AF4" w:rsidP="006E1035">
            <w:pPr>
              <w:numPr>
                <w:ilvl w:val="0"/>
                <w:numId w:val="18"/>
              </w:num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p w:rsidR="00A11AF4" w:rsidRPr="00FC2646" w:rsidRDefault="00A11AF4" w:rsidP="006E1035">
            <w:pPr>
              <w:numPr>
                <w:ilvl w:val="0"/>
                <w:numId w:val="18"/>
              </w:numPr>
              <w:spacing w:before="120" w:beforeAutospacing="0" w:after="120" w:afterAutospacing="0" w:line="276" w:lineRule="auto"/>
              <w:rPr>
                <w:i/>
                <w:iCs/>
                <w:color w:val="000000"/>
                <w:sz w:val="24"/>
                <w:szCs w:val="24"/>
              </w:rPr>
            </w:pPr>
            <w:r>
              <w:rPr>
                <w:color w:val="000000"/>
                <w:sz w:val="24"/>
                <w:szCs w:val="24"/>
              </w:rPr>
              <w:t>All node dependencies have been installed via npm install</w:t>
            </w:r>
          </w:p>
        </w:tc>
      </w:tr>
      <w:tr w:rsidR="00A11AF4" w:rsidRPr="0006516A" w:rsidTr="006E1035">
        <w:tc>
          <w:tcPr>
            <w:tcW w:w="2808" w:type="dxa"/>
          </w:tcPr>
          <w:p w:rsidR="00A11AF4" w:rsidRPr="00F91D5D" w:rsidRDefault="00A11AF4"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A11AF4" w:rsidRPr="000D13B3" w:rsidRDefault="000231F7" w:rsidP="006E1035">
            <w:pPr>
              <w:spacing w:before="120" w:beforeAutospacing="0" w:after="120" w:afterAutospacing="0" w:line="276" w:lineRule="auto"/>
              <w:rPr>
                <w:color w:val="000000"/>
                <w:sz w:val="24"/>
                <w:szCs w:val="24"/>
              </w:rPr>
            </w:pPr>
            <w:r>
              <w:rPr>
                <w:color w:val="000000"/>
                <w:sz w:val="24"/>
                <w:szCs w:val="24"/>
              </w:rPr>
              <w:t>A new voter card shall be created.</w:t>
            </w:r>
          </w:p>
        </w:tc>
      </w:tr>
      <w:tr w:rsidR="00A11AF4" w:rsidRPr="0006516A" w:rsidTr="006E1035">
        <w:tc>
          <w:tcPr>
            <w:tcW w:w="2808" w:type="dxa"/>
          </w:tcPr>
          <w:p w:rsidR="00A11AF4" w:rsidRPr="0006516A" w:rsidRDefault="00A11AF4" w:rsidP="006E1035">
            <w:pPr>
              <w:spacing w:before="120" w:beforeAutospacing="0" w:after="120" w:afterAutospacing="0" w:line="276" w:lineRule="auto"/>
            </w:pPr>
            <w:r w:rsidRPr="00F91D5D">
              <w:rPr>
                <w:sz w:val="24"/>
                <w:szCs w:val="24"/>
              </w:rPr>
              <w:t>Input Specifications</w:t>
            </w:r>
          </w:p>
        </w:tc>
        <w:tc>
          <w:tcPr>
            <w:tcW w:w="6048" w:type="dxa"/>
          </w:tcPr>
          <w:p w:rsidR="00A11AF4" w:rsidRPr="002F0727" w:rsidRDefault="000231F7" w:rsidP="006E1035">
            <w:pPr>
              <w:spacing w:before="120" w:beforeAutospacing="0" w:after="120" w:afterAutospacing="0" w:line="276" w:lineRule="auto"/>
              <w:rPr>
                <w:color w:val="000000"/>
                <w:sz w:val="24"/>
                <w:szCs w:val="24"/>
              </w:rPr>
            </w:pPr>
            <w:r w:rsidRPr="002F0727">
              <w:rPr>
                <w:color w:val="000000"/>
                <w:sz w:val="24"/>
                <w:szCs w:val="24"/>
              </w:rPr>
              <w:t xml:space="preserve">From within the </w:t>
            </w:r>
            <w:r w:rsidRPr="002F0727">
              <w:rPr>
                <w:rFonts w:ascii="Menlo" w:hAnsi="Menlo" w:cs="Menlo"/>
                <w:color w:val="000000"/>
                <w:sz w:val="22"/>
                <w:szCs w:val="22"/>
              </w:rPr>
              <w:t>frontend/FP_Frontend</w:t>
            </w:r>
            <w:r w:rsidRPr="002F0727">
              <w:rPr>
                <w:color w:val="000000"/>
                <w:sz w:val="24"/>
                <w:szCs w:val="24"/>
              </w:rPr>
              <w:t xml:space="preserve"> directory, run:</w:t>
            </w:r>
          </w:p>
          <w:p w:rsidR="000231F7" w:rsidRPr="002F0727" w:rsidRDefault="00551909" w:rsidP="006E1035">
            <w:pPr>
              <w:spacing w:before="120" w:beforeAutospacing="0" w:after="120" w:afterAutospacing="0" w:line="276" w:lineRule="auto"/>
              <w:rPr>
                <w:rFonts w:ascii="Menlo" w:hAnsi="Menlo" w:cs="Menlo"/>
                <w:color w:val="0070C0"/>
              </w:rPr>
            </w:pPr>
            <w:r w:rsidRPr="002F0727">
              <w:rPr>
                <w:rFonts w:ascii="Menlo" w:hAnsi="Menlo" w:cs="Menlo"/>
                <w:color w:val="000000"/>
                <w:sz w:val="22"/>
                <w:szCs w:val="22"/>
              </w:rPr>
              <w:t xml:space="preserve">$ </w:t>
            </w:r>
            <w:r w:rsidR="000231F7" w:rsidRPr="002F0727">
              <w:rPr>
                <w:rFonts w:ascii="Menlo" w:hAnsi="Menlo" w:cs="Menlo"/>
                <w:color w:val="000000"/>
                <w:sz w:val="22"/>
                <w:szCs w:val="22"/>
              </w:rPr>
              <w:t>node_modules/.bin/cucumber-js features/add_volunteer.feature</w:t>
            </w:r>
          </w:p>
        </w:tc>
      </w:tr>
      <w:tr w:rsidR="00A11AF4" w:rsidRPr="0006516A" w:rsidTr="006E1035">
        <w:tc>
          <w:tcPr>
            <w:tcW w:w="2808" w:type="dxa"/>
          </w:tcPr>
          <w:p w:rsidR="00A11AF4" w:rsidRPr="00FC2646" w:rsidRDefault="00A11AF4"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A11AF4" w:rsidRPr="002F0727" w:rsidRDefault="000231F7" w:rsidP="006E1035">
            <w:pPr>
              <w:spacing w:before="120" w:beforeAutospacing="0" w:after="120" w:afterAutospacing="0" w:line="276" w:lineRule="auto"/>
              <w:rPr>
                <w:color w:val="000000"/>
                <w:sz w:val="24"/>
                <w:szCs w:val="24"/>
              </w:rPr>
            </w:pPr>
            <w:r w:rsidRPr="002F0727">
              <w:rPr>
                <w:color w:val="000000"/>
                <w:sz w:val="24"/>
                <w:szCs w:val="24"/>
              </w:rPr>
              <w:t>Google Chrome will open automatically and run the test. The results of the test shall be printed to the console from which the test was executed.</w:t>
            </w:r>
          </w:p>
        </w:tc>
      </w:tr>
      <w:tr w:rsidR="00A11AF4" w:rsidRPr="0006516A" w:rsidTr="006E1035">
        <w:tc>
          <w:tcPr>
            <w:tcW w:w="2808" w:type="dxa"/>
          </w:tcPr>
          <w:p w:rsidR="00A11AF4" w:rsidRPr="00FC2646" w:rsidRDefault="00A11AF4"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A11AF4" w:rsidRDefault="00A11AF4" w:rsidP="006E1035">
            <w:pPr>
              <w:spacing w:before="120" w:beforeAutospacing="0" w:after="120" w:afterAutospacing="0" w:line="276" w:lineRule="auto"/>
              <w:rPr>
                <w:color w:val="000000"/>
                <w:sz w:val="24"/>
                <w:szCs w:val="24"/>
              </w:rPr>
            </w:pPr>
            <w:r>
              <w:rPr>
                <w:color w:val="000000"/>
                <w:sz w:val="24"/>
                <w:szCs w:val="24"/>
              </w:rPr>
              <w:t>The test shall pass if and only if:</w:t>
            </w:r>
          </w:p>
          <w:p w:rsidR="00A11AF4" w:rsidRDefault="000231F7" w:rsidP="006E1035">
            <w:pPr>
              <w:numPr>
                <w:ilvl w:val="0"/>
                <w:numId w:val="22"/>
              </w:numPr>
              <w:spacing w:before="120" w:beforeAutospacing="0" w:after="120" w:afterAutospacing="0" w:line="276" w:lineRule="auto"/>
              <w:rPr>
                <w:color w:val="000000"/>
                <w:sz w:val="24"/>
                <w:szCs w:val="24"/>
              </w:rPr>
            </w:pPr>
            <w:r>
              <w:rPr>
                <w:color w:val="000000"/>
                <w:sz w:val="24"/>
                <w:szCs w:val="24"/>
              </w:rPr>
              <w:t>No scenarios fail, and</w:t>
            </w:r>
          </w:p>
          <w:p w:rsidR="000231F7" w:rsidRPr="009A33C8" w:rsidRDefault="000231F7" w:rsidP="006E1035">
            <w:pPr>
              <w:numPr>
                <w:ilvl w:val="0"/>
                <w:numId w:val="22"/>
              </w:numPr>
              <w:spacing w:before="120" w:beforeAutospacing="0" w:after="120" w:afterAutospacing="0" w:line="276" w:lineRule="auto"/>
              <w:rPr>
                <w:color w:val="000000"/>
                <w:sz w:val="24"/>
                <w:szCs w:val="24"/>
              </w:rPr>
            </w:pPr>
            <w:r>
              <w:rPr>
                <w:color w:val="000000"/>
                <w:sz w:val="24"/>
                <w:szCs w:val="24"/>
              </w:rPr>
              <w:t>No steps fail</w:t>
            </w:r>
          </w:p>
        </w:tc>
      </w:tr>
      <w:tr w:rsidR="00A11AF4" w:rsidRPr="0006516A" w:rsidTr="006E1035">
        <w:tc>
          <w:tcPr>
            <w:tcW w:w="2808" w:type="dxa"/>
          </w:tcPr>
          <w:p w:rsidR="00A11AF4" w:rsidRPr="00FC2646" w:rsidRDefault="00A11AF4"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A11AF4" w:rsidRPr="00FC2646" w:rsidRDefault="00A11AF4" w:rsidP="006E1035">
            <w:pPr>
              <w:spacing w:before="120" w:beforeAutospacing="0" w:after="120" w:afterAutospacing="0" w:line="276" w:lineRule="auto"/>
              <w:rPr>
                <w:color w:val="000000"/>
                <w:sz w:val="24"/>
                <w:szCs w:val="24"/>
              </w:rPr>
            </w:pPr>
            <w:r w:rsidRPr="00FC2646">
              <w:rPr>
                <w:color w:val="000000"/>
                <w:sz w:val="24"/>
                <w:szCs w:val="24"/>
              </w:rPr>
              <w:t>None.</w:t>
            </w:r>
          </w:p>
        </w:tc>
      </w:tr>
      <w:tr w:rsidR="00A11AF4" w:rsidRPr="0006516A" w:rsidTr="006E1035">
        <w:tc>
          <w:tcPr>
            <w:tcW w:w="2808" w:type="dxa"/>
          </w:tcPr>
          <w:p w:rsidR="00A11AF4" w:rsidRPr="00FC2646" w:rsidRDefault="00A11AF4"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A11AF4" w:rsidRPr="00FC2646" w:rsidRDefault="00A11AF4" w:rsidP="006E1035">
            <w:pPr>
              <w:spacing w:before="120" w:beforeAutospacing="0" w:after="120" w:afterAutospacing="0" w:line="276" w:lineRule="auto"/>
              <w:rPr>
                <w:color w:val="000000"/>
                <w:sz w:val="24"/>
                <w:szCs w:val="24"/>
              </w:rPr>
            </w:pPr>
            <w:r w:rsidRPr="00FC2646">
              <w:rPr>
                <w:color w:val="000000"/>
                <w:sz w:val="24"/>
                <w:szCs w:val="24"/>
              </w:rPr>
              <w:t>None.</w:t>
            </w:r>
          </w:p>
        </w:tc>
      </w:tr>
      <w:tr w:rsidR="00A11AF4" w:rsidRPr="0006516A" w:rsidTr="006E1035">
        <w:tc>
          <w:tcPr>
            <w:tcW w:w="2808" w:type="dxa"/>
          </w:tcPr>
          <w:p w:rsidR="00A11AF4" w:rsidRPr="00FC2646" w:rsidRDefault="00A11AF4"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A11AF4" w:rsidRPr="009A33C8" w:rsidRDefault="00A11AF4" w:rsidP="006E1035">
            <w:pPr>
              <w:spacing w:before="120" w:beforeAutospacing="0" w:after="120" w:afterAutospacing="0" w:line="276" w:lineRule="auto"/>
              <w:rPr>
                <w:color w:val="000000"/>
                <w:sz w:val="24"/>
                <w:szCs w:val="24"/>
              </w:rPr>
            </w:pPr>
            <w:r w:rsidRPr="004B5432">
              <w:rPr>
                <w:color w:val="000000"/>
                <w:sz w:val="24"/>
                <w:szCs w:val="24"/>
              </w:rPr>
              <w:t>WC_</w:t>
            </w:r>
            <w:r w:rsidR="00C64850">
              <w:rPr>
                <w:color w:val="000000"/>
                <w:sz w:val="24"/>
                <w:szCs w:val="24"/>
              </w:rPr>
              <w:t>5488</w:t>
            </w:r>
            <w:r w:rsidRPr="00FC2646">
              <w:rPr>
                <w:i/>
                <w:iCs/>
                <w:color w:val="000000"/>
                <w:sz w:val="24"/>
                <w:szCs w:val="24"/>
              </w:rPr>
              <w:t>.</w:t>
            </w:r>
          </w:p>
        </w:tc>
      </w:tr>
    </w:tbl>
    <w:p w:rsidR="00422D12" w:rsidRDefault="00422D12" w:rsidP="00A11AF4">
      <w:pPr>
        <w:pStyle w:val="Heading5"/>
        <w:numPr>
          <w:ilvl w:val="0"/>
          <w:numId w:val="0"/>
        </w:numPr>
      </w:pPr>
    </w:p>
    <w:p w:rsidR="00D85717" w:rsidRPr="002F0727" w:rsidRDefault="00D85717" w:rsidP="002F0727">
      <w:pPr>
        <w:pStyle w:val="Caption"/>
        <w:keepNext/>
        <w:jc w:val="center"/>
        <w:rPr>
          <w:sz w:val="24"/>
          <w:szCs w:val="24"/>
        </w:rPr>
      </w:pPr>
      <w:bookmarkStart w:id="174" w:name="_Toc26822863"/>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14</w:t>
      </w:r>
      <w:r w:rsidRPr="002F0727">
        <w:rPr>
          <w:sz w:val="24"/>
          <w:szCs w:val="24"/>
        </w:rPr>
        <w:fldChar w:fldCharType="end"/>
      </w:r>
      <w:r w:rsidRPr="002F0727">
        <w:rPr>
          <w:sz w:val="24"/>
          <w:szCs w:val="24"/>
        </w:rPr>
        <w:t>: TC-04-02 Adding three volunteer cards</w:t>
      </w:r>
      <w:bookmarkEnd w:id="1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422D12" w:rsidRPr="0006516A" w:rsidTr="006E1035">
        <w:tc>
          <w:tcPr>
            <w:tcW w:w="2808" w:type="dxa"/>
          </w:tcPr>
          <w:p w:rsidR="00422D12" w:rsidRPr="00F91D5D" w:rsidRDefault="00422D12"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422D12" w:rsidRPr="00F91D5D" w:rsidRDefault="00422D12"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4</w:t>
            </w:r>
            <w:r w:rsidRPr="00FC2646">
              <w:rPr>
                <w:color w:val="000000"/>
                <w:sz w:val="24"/>
                <w:szCs w:val="24"/>
              </w:rPr>
              <w:t>-0</w:t>
            </w:r>
            <w:r w:rsidR="00565C14">
              <w:rPr>
                <w:color w:val="000000"/>
                <w:sz w:val="24"/>
                <w:szCs w:val="24"/>
              </w:rPr>
              <w:t>2</w:t>
            </w:r>
            <w:r w:rsidRPr="00FC2646">
              <w:rPr>
                <w:color w:val="000000"/>
                <w:sz w:val="24"/>
                <w:szCs w:val="24"/>
              </w:rPr>
              <w:t xml:space="preserve"> </w:t>
            </w:r>
            <w:r>
              <w:rPr>
                <w:color w:val="000000"/>
                <w:sz w:val="24"/>
                <w:szCs w:val="24"/>
              </w:rPr>
              <w:t xml:space="preserve">Adding </w:t>
            </w:r>
            <w:r w:rsidR="007E68BB">
              <w:rPr>
                <w:color w:val="000000"/>
                <w:sz w:val="24"/>
                <w:szCs w:val="24"/>
              </w:rPr>
              <w:t xml:space="preserve">three </w:t>
            </w:r>
            <w:r>
              <w:rPr>
                <w:color w:val="000000"/>
                <w:sz w:val="24"/>
                <w:szCs w:val="24"/>
              </w:rPr>
              <w:t>volunteer card</w:t>
            </w:r>
            <w:r w:rsidR="007E68BB">
              <w:rPr>
                <w:color w:val="000000"/>
                <w:sz w:val="24"/>
                <w:szCs w:val="24"/>
              </w:rPr>
              <w:t>s</w:t>
            </w:r>
          </w:p>
        </w:tc>
      </w:tr>
      <w:tr w:rsidR="00422D12" w:rsidRPr="0006516A" w:rsidTr="006E1035">
        <w:tc>
          <w:tcPr>
            <w:tcW w:w="2808" w:type="dxa"/>
          </w:tcPr>
          <w:p w:rsidR="00422D12" w:rsidRPr="00F91D5D" w:rsidRDefault="00422D12" w:rsidP="006E1035">
            <w:pPr>
              <w:spacing w:before="120" w:beforeAutospacing="0" w:after="120" w:afterAutospacing="0" w:line="276" w:lineRule="auto"/>
              <w:rPr>
                <w:sz w:val="24"/>
                <w:szCs w:val="24"/>
              </w:rPr>
            </w:pPr>
            <w:r w:rsidRPr="00F91D5D">
              <w:rPr>
                <w:sz w:val="24"/>
                <w:szCs w:val="24"/>
              </w:rPr>
              <w:t>Test Item</w:t>
            </w:r>
          </w:p>
        </w:tc>
        <w:tc>
          <w:tcPr>
            <w:tcW w:w="6048" w:type="dxa"/>
          </w:tcPr>
          <w:p w:rsidR="00422D12" w:rsidRPr="002F0727" w:rsidRDefault="00422D12" w:rsidP="006E1035">
            <w:pPr>
              <w:spacing w:before="120" w:beforeAutospacing="0" w:after="120" w:afterAutospacing="0" w:line="276" w:lineRule="auto"/>
              <w:rPr>
                <w:color w:val="000000"/>
                <w:sz w:val="24"/>
                <w:szCs w:val="24"/>
              </w:rPr>
            </w:pPr>
            <w:r w:rsidRPr="002F0727">
              <w:rPr>
                <w:color w:val="000000"/>
                <w:sz w:val="24"/>
                <w:szCs w:val="24"/>
              </w:rPr>
              <w:t xml:space="preserve">The user shall be able to add </w:t>
            </w:r>
            <w:r w:rsidR="007E68BB" w:rsidRPr="002F0727">
              <w:rPr>
                <w:color w:val="000000"/>
                <w:sz w:val="24"/>
                <w:szCs w:val="24"/>
              </w:rPr>
              <w:t>three</w:t>
            </w:r>
            <w:r w:rsidRPr="002F0727">
              <w:rPr>
                <w:color w:val="000000"/>
                <w:sz w:val="24"/>
                <w:szCs w:val="24"/>
              </w:rPr>
              <w:t xml:space="preserve"> new volunteer</w:t>
            </w:r>
            <w:r w:rsidR="007E68BB" w:rsidRPr="002F0727">
              <w:rPr>
                <w:color w:val="000000"/>
                <w:sz w:val="24"/>
                <w:szCs w:val="24"/>
              </w:rPr>
              <w:t>s</w:t>
            </w:r>
            <w:r w:rsidRPr="002F0727">
              <w:rPr>
                <w:color w:val="000000"/>
                <w:sz w:val="24"/>
                <w:szCs w:val="24"/>
              </w:rPr>
              <w:t>.</w:t>
            </w:r>
          </w:p>
        </w:tc>
      </w:tr>
      <w:tr w:rsidR="00422D12" w:rsidRPr="0006516A" w:rsidTr="006E1035">
        <w:tc>
          <w:tcPr>
            <w:tcW w:w="2808" w:type="dxa"/>
          </w:tcPr>
          <w:p w:rsidR="00422D12" w:rsidRPr="00F91D5D" w:rsidRDefault="00422D12"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422D12" w:rsidRPr="00FC2646" w:rsidRDefault="007E68BB" w:rsidP="006E1035">
            <w:pPr>
              <w:spacing w:before="120" w:beforeAutospacing="0" w:after="120" w:afterAutospacing="0" w:line="276" w:lineRule="auto"/>
              <w:rPr>
                <w:color w:val="000000"/>
                <w:sz w:val="24"/>
                <w:szCs w:val="24"/>
              </w:rPr>
            </w:pPr>
            <w:r>
              <w:rPr>
                <w:color w:val="000000"/>
                <w:sz w:val="24"/>
                <w:szCs w:val="24"/>
              </w:rPr>
              <w:t>Should</w:t>
            </w:r>
            <w:r w:rsidR="00422D12" w:rsidRPr="00FC2646">
              <w:rPr>
                <w:color w:val="000000"/>
                <w:sz w:val="24"/>
                <w:szCs w:val="24"/>
              </w:rPr>
              <w:t xml:space="preserve"> have</w:t>
            </w:r>
          </w:p>
        </w:tc>
      </w:tr>
      <w:tr w:rsidR="00422D12" w:rsidRPr="0006516A" w:rsidTr="006E1035">
        <w:tc>
          <w:tcPr>
            <w:tcW w:w="2808" w:type="dxa"/>
          </w:tcPr>
          <w:p w:rsidR="00422D12" w:rsidRPr="00FC2646" w:rsidRDefault="00422D12"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422D12" w:rsidRPr="009A33C8" w:rsidRDefault="00422D12" w:rsidP="006E1035">
            <w:pPr>
              <w:numPr>
                <w:ilvl w:val="0"/>
                <w:numId w:val="18"/>
              </w:num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p w:rsidR="00422D12" w:rsidRPr="00FC2646" w:rsidRDefault="00422D12" w:rsidP="006E1035">
            <w:pPr>
              <w:numPr>
                <w:ilvl w:val="0"/>
                <w:numId w:val="18"/>
              </w:numPr>
              <w:spacing w:before="120" w:beforeAutospacing="0" w:after="120" w:afterAutospacing="0" w:line="276" w:lineRule="auto"/>
              <w:rPr>
                <w:i/>
                <w:iCs/>
                <w:color w:val="000000"/>
                <w:sz w:val="24"/>
                <w:szCs w:val="24"/>
              </w:rPr>
            </w:pPr>
            <w:r>
              <w:rPr>
                <w:color w:val="000000"/>
                <w:sz w:val="24"/>
                <w:szCs w:val="24"/>
              </w:rPr>
              <w:t>All node dependencies have been installed via npm install</w:t>
            </w:r>
          </w:p>
        </w:tc>
      </w:tr>
      <w:tr w:rsidR="00422D12" w:rsidRPr="0006516A" w:rsidTr="006E1035">
        <w:tc>
          <w:tcPr>
            <w:tcW w:w="2808" w:type="dxa"/>
          </w:tcPr>
          <w:p w:rsidR="00422D12" w:rsidRPr="00F91D5D" w:rsidRDefault="00422D12"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422D12" w:rsidRPr="000D13B3" w:rsidRDefault="007E68BB" w:rsidP="006E1035">
            <w:pPr>
              <w:spacing w:before="120" w:beforeAutospacing="0" w:after="120" w:afterAutospacing="0" w:line="276" w:lineRule="auto"/>
              <w:rPr>
                <w:color w:val="000000"/>
                <w:sz w:val="24"/>
                <w:szCs w:val="24"/>
              </w:rPr>
            </w:pPr>
            <w:r>
              <w:rPr>
                <w:color w:val="000000"/>
                <w:sz w:val="24"/>
                <w:szCs w:val="24"/>
              </w:rPr>
              <w:t>Three new</w:t>
            </w:r>
            <w:r w:rsidR="00422D12">
              <w:rPr>
                <w:color w:val="000000"/>
                <w:sz w:val="24"/>
                <w:szCs w:val="24"/>
              </w:rPr>
              <w:t xml:space="preserve"> voter card</w:t>
            </w:r>
            <w:r>
              <w:rPr>
                <w:color w:val="000000"/>
                <w:sz w:val="24"/>
                <w:szCs w:val="24"/>
              </w:rPr>
              <w:t>s</w:t>
            </w:r>
            <w:r w:rsidR="00422D12">
              <w:rPr>
                <w:color w:val="000000"/>
                <w:sz w:val="24"/>
                <w:szCs w:val="24"/>
              </w:rPr>
              <w:t xml:space="preserve"> shall be created.</w:t>
            </w:r>
          </w:p>
        </w:tc>
      </w:tr>
      <w:tr w:rsidR="00422D12" w:rsidRPr="0006516A" w:rsidTr="006E1035">
        <w:tc>
          <w:tcPr>
            <w:tcW w:w="2808" w:type="dxa"/>
          </w:tcPr>
          <w:p w:rsidR="00422D12" w:rsidRPr="0006516A" w:rsidRDefault="00422D12" w:rsidP="006E1035">
            <w:pPr>
              <w:spacing w:before="120" w:beforeAutospacing="0" w:after="120" w:afterAutospacing="0" w:line="276" w:lineRule="auto"/>
            </w:pPr>
            <w:r w:rsidRPr="00F91D5D">
              <w:rPr>
                <w:sz w:val="24"/>
                <w:szCs w:val="24"/>
              </w:rPr>
              <w:t>Input Specifications</w:t>
            </w:r>
          </w:p>
        </w:tc>
        <w:tc>
          <w:tcPr>
            <w:tcW w:w="6048" w:type="dxa"/>
          </w:tcPr>
          <w:p w:rsidR="00422D12" w:rsidRPr="002F0727" w:rsidRDefault="00422D12" w:rsidP="006E1035">
            <w:pPr>
              <w:spacing w:before="120" w:beforeAutospacing="0" w:after="120" w:afterAutospacing="0" w:line="276" w:lineRule="auto"/>
              <w:rPr>
                <w:color w:val="000000"/>
                <w:sz w:val="24"/>
                <w:szCs w:val="24"/>
              </w:rPr>
            </w:pPr>
            <w:r w:rsidRPr="002F0727">
              <w:rPr>
                <w:color w:val="000000"/>
                <w:sz w:val="24"/>
                <w:szCs w:val="24"/>
              </w:rPr>
              <w:t xml:space="preserve">From within the </w:t>
            </w:r>
            <w:r w:rsidRPr="002F0727">
              <w:rPr>
                <w:rFonts w:ascii="Menlo" w:hAnsi="Menlo" w:cs="Menlo"/>
                <w:color w:val="000000"/>
                <w:sz w:val="22"/>
                <w:szCs w:val="22"/>
              </w:rPr>
              <w:t>frontend/FP_Frontend</w:t>
            </w:r>
            <w:r w:rsidRPr="002F0727">
              <w:rPr>
                <w:color w:val="000000"/>
                <w:sz w:val="24"/>
                <w:szCs w:val="24"/>
              </w:rPr>
              <w:t xml:space="preserve"> directory, run:</w:t>
            </w:r>
          </w:p>
          <w:p w:rsidR="00422D12" w:rsidRPr="002F0727" w:rsidRDefault="00211541" w:rsidP="006E1035">
            <w:pPr>
              <w:spacing w:before="120" w:beforeAutospacing="0" w:after="120" w:afterAutospacing="0" w:line="276" w:lineRule="auto"/>
              <w:rPr>
                <w:rFonts w:ascii="Menlo" w:hAnsi="Menlo" w:cs="Menlo"/>
                <w:color w:val="000000"/>
                <w:sz w:val="22"/>
                <w:szCs w:val="22"/>
              </w:rPr>
            </w:pPr>
            <w:r w:rsidRPr="002F0727">
              <w:rPr>
                <w:rFonts w:ascii="Menlo" w:hAnsi="Menlo" w:cs="Menlo"/>
                <w:color w:val="000000"/>
                <w:sz w:val="22"/>
                <w:szCs w:val="22"/>
              </w:rPr>
              <w:t xml:space="preserve">$ </w:t>
            </w:r>
            <w:r w:rsidR="00422D12" w:rsidRPr="002F0727">
              <w:rPr>
                <w:rFonts w:ascii="Menlo" w:hAnsi="Menlo" w:cs="Menlo"/>
                <w:color w:val="000000"/>
                <w:sz w:val="22"/>
                <w:szCs w:val="22"/>
              </w:rPr>
              <w:t>node_modules/.bin/cucumber-js features/add_</w:t>
            </w:r>
            <w:r w:rsidR="007E68BB" w:rsidRPr="002F0727">
              <w:rPr>
                <w:rFonts w:ascii="Menlo" w:hAnsi="Menlo" w:cs="Menlo"/>
                <w:color w:val="000000"/>
                <w:sz w:val="22"/>
                <w:szCs w:val="22"/>
              </w:rPr>
              <w:t>three_</w:t>
            </w:r>
            <w:r w:rsidR="00422D12" w:rsidRPr="002F0727">
              <w:rPr>
                <w:rFonts w:ascii="Menlo" w:hAnsi="Menlo" w:cs="Menlo"/>
                <w:color w:val="000000"/>
                <w:sz w:val="22"/>
                <w:szCs w:val="22"/>
              </w:rPr>
              <w:t>volunteer</w:t>
            </w:r>
            <w:r w:rsidR="007E68BB" w:rsidRPr="002F0727">
              <w:rPr>
                <w:rFonts w:ascii="Menlo" w:hAnsi="Menlo" w:cs="Menlo"/>
                <w:color w:val="000000"/>
                <w:sz w:val="22"/>
                <w:szCs w:val="22"/>
              </w:rPr>
              <w:t>s</w:t>
            </w:r>
            <w:r w:rsidR="00422D12" w:rsidRPr="002F0727">
              <w:rPr>
                <w:rFonts w:ascii="Menlo" w:hAnsi="Menlo" w:cs="Menlo"/>
                <w:color w:val="000000"/>
                <w:sz w:val="22"/>
                <w:szCs w:val="22"/>
              </w:rPr>
              <w:t>.feature</w:t>
            </w:r>
          </w:p>
        </w:tc>
      </w:tr>
      <w:tr w:rsidR="00422D12" w:rsidRPr="0006516A" w:rsidTr="006E1035">
        <w:tc>
          <w:tcPr>
            <w:tcW w:w="2808" w:type="dxa"/>
          </w:tcPr>
          <w:p w:rsidR="00422D12" w:rsidRPr="00FC2646" w:rsidRDefault="00422D12"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422D12" w:rsidRPr="002F0727" w:rsidRDefault="00422D12" w:rsidP="006E1035">
            <w:pPr>
              <w:spacing w:before="120" w:beforeAutospacing="0" w:after="120" w:afterAutospacing="0" w:line="276" w:lineRule="auto"/>
              <w:rPr>
                <w:color w:val="000000"/>
                <w:sz w:val="24"/>
                <w:szCs w:val="24"/>
              </w:rPr>
            </w:pPr>
            <w:r w:rsidRPr="002F0727">
              <w:rPr>
                <w:color w:val="000000"/>
                <w:sz w:val="24"/>
                <w:szCs w:val="24"/>
              </w:rPr>
              <w:t>Google Chrome will open automatically and run the test. The results of the test shall be printed to the console from which the test was executed.</w:t>
            </w:r>
          </w:p>
        </w:tc>
      </w:tr>
      <w:tr w:rsidR="00422D12" w:rsidRPr="0006516A" w:rsidTr="006E1035">
        <w:tc>
          <w:tcPr>
            <w:tcW w:w="2808" w:type="dxa"/>
          </w:tcPr>
          <w:p w:rsidR="00422D12" w:rsidRPr="00FC2646" w:rsidRDefault="00422D12"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422D12" w:rsidRDefault="00422D12" w:rsidP="006E1035">
            <w:pPr>
              <w:spacing w:before="120" w:beforeAutospacing="0" w:after="120" w:afterAutospacing="0" w:line="276" w:lineRule="auto"/>
              <w:rPr>
                <w:color w:val="000000"/>
                <w:sz w:val="24"/>
                <w:szCs w:val="24"/>
              </w:rPr>
            </w:pPr>
            <w:r>
              <w:rPr>
                <w:color w:val="000000"/>
                <w:sz w:val="24"/>
                <w:szCs w:val="24"/>
              </w:rPr>
              <w:t>The test shall pass if and only if:</w:t>
            </w:r>
          </w:p>
          <w:p w:rsidR="00422D12" w:rsidRDefault="00422D12" w:rsidP="006E1035">
            <w:pPr>
              <w:numPr>
                <w:ilvl w:val="0"/>
                <w:numId w:val="22"/>
              </w:numPr>
              <w:spacing w:before="120" w:beforeAutospacing="0" w:after="120" w:afterAutospacing="0" w:line="276" w:lineRule="auto"/>
              <w:rPr>
                <w:color w:val="000000"/>
                <w:sz w:val="24"/>
                <w:szCs w:val="24"/>
              </w:rPr>
            </w:pPr>
            <w:r>
              <w:rPr>
                <w:color w:val="000000"/>
                <w:sz w:val="24"/>
                <w:szCs w:val="24"/>
              </w:rPr>
              <w:t>No scenarios fail, and</w:t>
            </w:r>
          </w:p>
          <w:p w:rsidR="00422D12" w:rsidRPr="009A33C8" w:rsidRDefault="00422D12" w:rsidP="006E1035">
            <w:pPr>
              <w:numPr>
                <w:ilvl w:val="0"/>
                <w:numId w:val="22"/>
              </w:numPr>
              <w:spacing w:before="120" w:beforeAutospacing="0" w:after="120" w:afterAutospacing="0" w:line="276" w:lineRule="auto"/>
              <w:rPr>
                <w:color w:val="000000"/>
                <w:sz w:val="24"/>
                <w:szCs w:val="24"/>
              </w:rPr>
            </w:pPr>
            <w:r>
              <w:rPr>
                <w:color w:val="000000"/>
                <w:sz w:val="24"/>
                <w:szCs w:val="24"/>
              </w:rPr>
              <w:t>No steps fail</w:t>
            </w:r>
          </w:p>
        </w:tc>
      </w:tr>
      <w:tr w:rsidR="00422D12" w:rsidRPr="0006516A" w:rsidTr="006E1035">
        <w:tc>
          <w:tcPr>
            <w:tcW w:w="2808" w:type="dxa"/>
          </w:tcPr>
          <w:p w:rsidR="00422D12" w:rsidRPr="00FC2646" w:rsidRDefault="00422D12"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422D12" w:rsidRPr="00FC2646" w:rsidRDefault="00422D12" w:rsidP="006E1035">
            <w:pPr>
              <w:spacing w:before="120" w:beforeAutospacing="0" w:after="120" w:afterAutospacing="0" w:line="276" w:lineRule="auto"/>
              <w:rPr>
                <w:color w:val="000000"/>
                <w:sz w:val="24"/>
                <w:szCs w:val="24"/>
              </w:rPr>
            </w:pPr>
            <w:r w:rsidRPr="00FC2646">
              <w:rPr>
                <w:color w:val="000000"/>
                <w:sz w:val="24"/>
                <w:szCs w:val="24"/>
              </w:rPr>
              <w:t>None.</w:t>
            </w:r>
          </w:p>
        </w:tc>
      </w:tr>
      <w:tr w:rsidR="00422D12" w:rsidRPr="0006516A" w:rsidTr="006E1035">
        <w:tc>
          <w:tcPr>
            <w:tcW w:w="2808" w:type="dxa"/>
          </w:tcPr>
          <w:p w:rsidR="00422D12" w:rsidRPr="00FC2646" w:rsidRDefault="00422D12"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422D12" w:rsidRPr="00FC2646" w:rsidRDefault="00422D12" w:rsidP="006E1035">
            <w:pPr>
              <w:spacing w:before="120" w:beforeAutospacing="0" w:after="120" w:afterAutospacing="0" w:line="276" w:lineRule="auto"/>
              <w:rPr>
                <w:color w:val="000000"/>
                <w:sz w:val="24"/>
                <w:szCs w:val="24"/>
              </w:rPr>
            </w:pPr>
            <w:r w:rsidRPr="00FC2646">
              <w:rPr>
                <w:color w:val="000000"/>
                <w:sz w:val="24"/>
                <w:szCs w:val="24"/>
              </w:rPr>
              <w:t>None.</w:t>
            </w:r>
          </w:p>
        </w:tc>
      </w:tr>
      <w:tr w:rsidR="00422D12" w:rsidRPr="0006516A" w:rsidTr="006E1035">
        <w:tc>
          <w:tcPr>
            <w:tcW w:w="2808" w:type="dxa"/>
          </w:tcPr>
          <w:p w:rsidR="00422D12" w:rsidRPr="00FC2646" w:rsidRDefault="00422D12"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422D12" w:rsidRPr="009A33C8" w:rsidRDefault="00422D12" w:rsidP="006E1035">
            <w:pPr>
              <w:spacing w:before="120" w:beforeAutospacing="0" w:after="120" w:afterAutospacing="0" w:line="276" w:lineRule="auto"/>
              <w:rPr>
                <w:color w:val="000000"/>
                <w:sz w:val="24"/>
                <w:szCs w:val="24"/>
              </w:rPr>
            </w:pPr>
            <w:r w:rsidRPr="004B5432">
              <w:rPr>
                <w:color w:val="000000"/>
                <w:sz w:val="24"/>
                <w:szCs w:val="24"/>
              </w:rPr>
              <w:t>WC_</w:t>
            </w:r>
            <w:r>
              <w:rPr>
                <w:color w:val="000000"/>
                <w:sz w:val="24"/>
                <w:szCs w:val="24"/>
              </w:rPr>
              <w:t>5488</w:t>
            </w:r>
            <w:r w:rsidRPr="00FC2646">
              <w:rPr>
                <w:i/>
                <w:iCs/>
                <w:color w:val="000000"/>
                <w:sz w:val="24"/>
                <w:szCs w:val="24"/>
              </w:rPr>
              <w:t>.</w:t>
            </w:r>
          </w:p>
        </w:tc>
      </w:tr>
    </w:tbl>
    <w:p w:rsidR="005357C6" w:rsidRPr="00C836DA" w:rsidRDefault="005357C6" w:rsidP="002F0727">
      <w:pPr>
        <w:pStyle w:val="Heading5"/>
        <w:numPr>
          <w:ilvl w:val="0"/>
          <w:numId w:val="0"/>
        </w:numPr>
      </w:pPr>
    </w:p>
    <w:p w:rsidR="00027C9A" w:rsidRDefault="00027C9A" w:rsidP="00027C9A">
      <w:pPr>
        <w:pStyle w:val="Heading4"/>
      </w:pPr>
      <w:bookmarkStart w:id="175" w:name="_Toc26823101"/>
      <w:r>
        <w:t xml:space="preserve">TC-05 </w:t>
      </w:r>
      <w:r w:rsidR="005357C6">
        <w:t>U</w:t>
      </w:r>
      <w:r>
        <w:t>ser volunteer input</w:t>
      </w:r>
      <w:bookmarkEnd w:id="175"/>
      <w:r w:rsidR="00285018">
        <w:br/>
      </w:r>
    </w:p>
    <w:p w:rsidR="004B3BCA" w:rsidRDefault="004B3BCA" w:rsidP="005357C6">
      <w:pPr>
        <w:pStyle w:val="Heading5"/>
      </w:pPr>
      <w:r>
        <w:t>Test Level</w:t>
      </w:r>
    </w:p>
    <w:p w:rsidR="004B3BCA" w:rsidRPr="002F0727" w:rsidRDefault="004B3BCA" w:rsidP="002F0727">
      <w:pPr>
        <w:rPr>
          <w:sz w:val="24"/>
          <w:szCs w:val="24"/>
        </w:rPr>
      </w:pPr>
      <w:r w:rsidRPr="002F0727">
        <w:rPr>
          <w:sz w:val="24"/>
          <w:szCs w:val="24"/>
        </w:rPr>
        <w:t>Software item level</w:t>
      </w:r>
    </w:p>
    <w:p w:rsidR="004B3BCA" w:rsidRDefault="004B3BCA" w:rsidP="005357C6">
      <w:pPr>
        <w:pStyle w:val="Heading5"/>
      </w:pPr>
      <w:r>
        <w:t>Test Class</w:t>
      </w:r>
    </w:p>
    <w:p w:rsidR="00A21EF6" w:rsidRPr="002F0727" w:rsidRDefault="00A21EF6" w:rsidP="002F0727">
      <w:pPr>
        <w:spacing w:before="0" w:beforeAutospacing="0" w:after="0" w:afterAutospacing="0" w:line="276" w:lineRule="auto"/>
        <w:rPr>
          <w:sz w:val="24"/>
          <w:szCs w:val="24"/>
        </w:rPr>
      </w:pPr>
      <w:r w:rsidRPr="002F0727">
        <w:rPr>
          <w:sz w:val="24"/>
          <w:szCs w:val="24"/>
        </w:rPr>
        <w:t>•  Functionality test, and</w:t>
      </w:r>
    </w:p>
    <w:p w:rsidR="00A21EF6" w:rsidRPr="002F0727" w:rsidRDefault="00A21EF6" w:rsidP="002F0727">
      <w:pPr>
        <w:spacing w:before="0" w:beforeAutospacing="0" w:after="0" w:afterAutospacing="0" w:line="276" w:lineRule="auto"/>
        <w:rPr>
          <w:sz w:val="24"/>
          <w:szCs w:val="24"/>
        </w:rPr>
      </w:pPr>
      <w:r w:rsidRPr="002F0727">
        <w:rPr>
          <w:sz w:val="24"/>
          <w:szCs w:val="24"/>
        </w:rPr>
        <w:t>•  Erroneous test</w:t>
      </w:r>
    </w:p>
    <w:p w:rsidR="004B3BCA" w:rsidRDefault="004B3BCA" w:rsidP="005357C6">
      <w:pPr>
        <w:pStyle w:val="Heading5"/>
      </w:pPr>
      <w:r>
        <w:t>Test Completion Criteria</w:t>
      </w:r>
    </w:p>
    <w:p w:rsidR="003F03E2" w:rsidRDefault="003F03E2" w:rsidP="00844FD0">
      <w:pPr>
        <w:spacing w:before="0" w:beforeAutospacing="0" w:after="0" w:afterAutospacing="0" w:line="276" w:lineRule="auto"/>
        <w:rPr>
          <w:sz w:val="24"/>
          <w:szCs w:val="24"/>
        </w:rPr>
      </w:pPr>
      <w:r w:rsidRPr="002F0727">
        <w:rPr>
          <w:sz w:val="24"/>
          <w:szCs w:val="24"/>
        </w:rPr>
        <w:t>The following breaks down the criteria that must be met for each test case to be completed:</w:t>
      </w:r>
    </w:p>
    <w:p w:rsidR="00844FD0" w:rsidRPr="002F0727" w:rsidRDefault="00844FD0" w:rsidP="002F0727">
      <w:pPr>
        <w:spacing w:before="0" w:beforeAutospacing="0" w:after="0" w:afterAutospacing="0" w:line="276" w:lineRule="auto"/>
        <w:rPr>
          <w:sz w:val="24"/>
          <w:szCs w:val="24"/>
        </w:rPr>
      </w:pPr>
    </w:p>
    <w:p w:rsidR="003F03E2" w:rsidRPr="002F0727" w:rsidRDefault="003F03E2" w:rsidP="002F0727">
      <w:pPr>
        <w:spacing w:before="0" w:beforeAutospacing="0" w:after="0" w:afterAutospacing="0" w:line="276" w:lineRule="auto"/>
        <w:rPr>
          <w:sz w:val="24"/>
          <w:szCs w:val="24"/>
        </w:rPr>
      </w:pPr>
      <w:r w:rsidRPr="002F0727">
        <w:rPr>
          <w:sz w:val="24"/>
          <w:szCs w:val="24"/>
        </w:rPr>
        <w:t>•  TC-05-01 Overwriting name placeholder text,</w:t>
      </w:r>
    </w:p>
    <w:p w:rsidR="003F03E2" w:rsidRPr="002F0727" w:rsidRDefault="003F03E2" w:rsidP="002F0727">
      <w:pPr>
        <w:spacing w:before="0" w:beforeAutospacing="0" w:after="0" w:afterAutospacing="0" w:line="276" w:lineRule="auto"/>
        <w:rPr>
          <w:sz w:val="24"/>
          <w:szCs w:val="24"/>
        </w:rPr>
      </w:pPr>
      <w:r w:rsidRPr="002F0727">
        <w:rPr>
          <w:sz w:val="24"/>
          <w:szCs w:val="24"/>
        </w:rPr>
        <w:t>•  TC-05-02 Overwriting availability placeholder text,</w:t>
      </w:r>
    </w:p>
    <w:p w:rsidR="003F03E2" w:rsidRPr="002F0727" w:rsidRDefault="003F03E2" w:rsidP="002F0727">
      <w:pPr>
        <w:spacing w:before="0" w:beforeAutospacing="0" w:after="0" w:afterAutospacing="0" w:line="276" w:lineRule="auto"/>
        <w:rPr>
          <w:sz w:val="24"/>
          <w:szCs w:val="24"/>
        </w:rPr>
      </w:pPr>
      <w:r w:rsidRPr="002F0727">
        <w:rPr>
          <w:sz w:val="24"/>
          <w:szCs w:val="24"/>
        </w:rPr>
        <w:t>•  TC-05-03 Only allowing alphabetic characters for name, and</w:t>
      </w:r>
    </w:p>
    <w:p w:rsidR="003F03E2" w:rsidRPr="002F0727" w:rsidRDefault="003F03E2" w:rsidP="002F0727">
      <w:pPr>
        <w:spacing w:before="0" w:beforeAutospacing="0" w:after="0" w:afterAutospacing="0" w:line="276" w:lineRule="auto"/>
        <w:rPr>
          <w:sz w:val="24"/>
          <w:szCs w:val="24"/>
        </w:rPr>
      </w:pPr>
      <w:r w:rsidRPr="002F0727">
        <w:rPr>
          <w:sz w:val="24"/>
          <w:szCs w:val="24"/>
        </w:rPr>
        <w:t>•  TC-05-04 Only allowing numbers for availability</w:t>
      </w:r>
    </w:p>
    <w:p w:rsidR="003F03E2" w:rsidRDefault="004B3BCA" w:rsidP="003F03E2">
      <w:pPr>
        <w:pStyle w:val="Heading5"/>
      </w:pPr>
      <w:r>
        <w:t>Test Cases</w:t>
      </w:r>
    </w:p>
    <w:p w:rsidR="00803D26" w:rsidRPr="002F0727" w:rsidRDefault="00803D26" w:rsidP="002F0727">
      <w:pPr>
        <w:pStyle w:val="Caption"/>
        <w:keepNext/>
        <w:jc w:val="center"/>
        <w:rPr>
          <w:sz w:val="24"/>
          <w:szCs w:val="24"/>
        </w:rPr>
      </w:pPr>
      <w:bookmarkStart w:id="176" w:name="_Toc26822864"/>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15</w:t>
      </w:r>
      <w:r w:rsidRPr="002F0727">
        <w:rPr>
          <w:sz w:val="24"/>
          <w:szCs w:val="24"/>
        </w:rPr>
        <w:fldChar w:fldCharType="end"/>
      </w:r>
      <w:r w:rsidRPr="002F0727">
        <w:rPr>
          <w:sz w:val="24"/>
          <w:szCs w:val="24"/>
        </w:rPr>
        <w:t>: TC-05-01 Overwriting name placeholder text</w:t>
      </w:r>
      <w:bookmarkEnd w:id="1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D04E45" w:rsidRPr="0006516A" w:rsidTr="006E1035">
        <w:tc>
          <w:tcPr>
            <w:tcW w:w="2808" w:type="dxa"/>
          </w:tcPr>
          <w:p w:rsidR="00D04E45" w:rsidRPr="00F91D5D" w:rsidRDefault="00D04E45"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D04E45" w:rsidRPr="00F91D5D" w:rsidRDefault="00D04E45"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5</w:t>
            </w:r>
            <w:r w:rsidRPr="00FC2646">
              <w:rPr>
                <w:color w:val="000000"/>
                <w:sz w:val="24"/>
                <w:szCs w:val="24"/>
              </w:rPr>
              <w:t>-0</w:t>
            </w:r>
            <w:r>
              <w:rPr>
                <w:color w:val="000000"/>
                <w:sz w:val="24"/>
                <w:szCs w:val="24"/>
              </w:rPr>
              <w:t>1</w:t>
            </w:r>
            <w:r w:rsidRPr="00FC2646">
              <w:rPr>
                <w:color w:val="000000"/>
                <w:sz w:val="24"/>
                <w:szCs w:val="24"/>
              </w:rPr>
              <w:t xml:space="preserve"> </w:t>
            </w:r>
            <w:r>
              <w:rPr>
                <w:color w:val="000000"/>
                <w:sz w:val="24"/>
                <w:szCs w:val="24"/>
              </w:rPr>
              <w:t>Overwriting name placeholder text</w:t>
            </w:r>
          </w:p>
        </w:tc>
      </w:tr>
      <w:tr w:rsidR="00D04E45" w:rsidRPr="0006516A" w:rsidTr="006E1035">
        <w:tc>
          <w:tcPr>
            <w:tcW w:w="2808" w:type="dxa"/>
          </w:tcPr>
          <w:p w:rsidR="00D04E45" w:rsidRPr="00F91D5D" w:rsidRDefault="00D04E45" w:rsidP="006E1035">
            <w:pPr>
              <w:spacing w:before="120" w:beforeAutospacing="0" w:after="120" w:afterAutospacing="0" w:line="276" w:lineRule="auto"/>
              <w:rPr>
                <w:sz w:val="24"/>
                <w:szCs w:val="24"/>
              </w:rPr>
            </w:pPr>
            <w:r w:rsidRPr="00F91D5D">
              <w:rPr>
                <w:sz w:val="24"/>
                <w:szCs w:val="24"/>
              </w:rPr>
              <w:t>Test Item</w:t>
            </w:r>
          </w:p>
        </w:tc>
        <w:tc>
          <w:tcPr>
            <w:tcW w:w="6048" w:type="dxa"/>
          </w:tcPr>
          <w:p w:rsidR="00D04E45" w:rsidRPr="002F0727" w:rsidRDefault="00D04E45" w:rsidP="006E1035">
            <w:pPr>
              <w:spacing w:before="120" w:beforeAutospacing="0" w:after="120" w:afterAutospacing="0" w:line="276" w:lineRule="auto"/>
              <w:rPr>
                <w:color w:val="000000"/>
                <w:sz w:val="24"/>
                <w:szCs w:val="24"/>
              </w:rPr>
            </w:pPr>
            <w:r w:rsidRPr="002F0727">
              <w:rPr>
                <w:color w:val="000000"/>
                <w:sz w:val="24"/>
                <w:szCs w:val="24"/>
              </w:rPr>
              <w:t>The user shall be able to overwrite the placeholder text for volunteer name in each card.</w:t>
            </w:r>
          </w:p>
        </w:tc>
      </w:tr>
      <w:tr w:rsidR="00D04E45" w:rsidRPr="0006516A" w:rsidTr="006E1035">
        <w:tc>
          <w:tcPr>
            <w:tcW w:w="2808" w:type="dxa"/>
          </w:tcPr>
          <w:p w:rsidR="00D04E45" w:rsidRPr="00F91D5D" w:rsidRDefault="00D04E45"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D04E45" w:rsidRPr="00FC2646" w:rsidRDefault="00D04E45" w:rsidP="006E1035">
            <w:pPr>
              <w:spacing w:before="120" w:beforeAutospacing="0" w:after="120" w:afterAutospacing="0" w:line="276" w:lineRule="auto"/>
              <w:rPr>
                <w:color w:val="000000"/>
                <w:sz w:val="24"/>
                <w:szCs w:val="24"/>
              </w:rPr>
            </w:pPr>
            <w:r>
              <w:rPr>
                <w:color w:val="000000"/>
                <w:sz w:val="24"/>
                <w:szCs w:val="24"/>
              </w:rPr>
              <w:t>Should</w:t>
            </w:r>
            <w:r w:rsidRPr="00FC2646">
              <w:rPr>
                <w:color w:val="000000"/>
                <w:sz w:val="24"/>
                <w:szCs w:val="24"/>
              </w:rPr>
              <w:t xml:space="preserve"> have</w:t>
            </w:r>
          </w:p>
        </w:tc>
      </w:tr>
      <w:tr w:rsidR="00D04E45" w:rsidRPr="0006516A" w:rsidTr="006E1035">
        <w:tc>
          <w:tcPr>
            <w:tcW w:w="2808" w:type="dxa"/>
          </w:tcPr>
          <w:p w:rsidR="00D04E45" w:rsidRPr="00FC2646" w:rsidRDefault="00D04E45"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D04E45" w:rsidRPr="009A33C8" w:rsidRDefault="00D04E45" w:rsidP="006E1035">
            <w:pPr>
              <w:numPr>
                <w:ilvl w:val="0"/>
                <w:numId w:val="18"/>
              </w:num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p w:rsidR="00D04E45" w:rsidRPr="00FC2646" w:rsidRDefault="00D04E45" w:rsidP="006E1035">
            <w:pPr>
              <w:numPr>
                <w:ilvl w:val="0"/>
                <w:numId w:val="18"/>
              </w:numPr>
              <w:spacing w:before="120" w:beforeAutospacing="0" w:after="120" w:afterAutospacing="0" w:line="276" w:lineRule="auto"/>
              <w:rPr>
                <w:i/>
                <w:iCs/>
                <w:color w:val="000000"/>
                <w:sz w:val="24"/>
                <w:szCs w:val="24"/>
              </w:rPr>
            </w:pPr>
            <w:r>
              <w:rPr>
                <w:color w:val="000000"/>
                <w:sz w:val="24"/>
                <w:szCs w:val="24"/>
              </w:rPr>
              <w:t xml:space="preserve">All node dependencies have been installed via </w:t>
            </w:r>
            <w:r w:rsidRPr="002F0727">
              <w:rPr>
                <w:rFonts w:ascii="Menlo" w:hAnsi="Menlo" w:cs="Menlo"/>
                <w:color w:val="000000"/>
                <w:sz w:val="22"/>
                <w:szCs w:val="22"/>
              </w:rPr>
              <w:t>npm install</w:t>
            </w:r>
          </w:p>
        </w:tc>
      </w:tr>
      <w:tr w:rsidR="00D04E45" w:rsidRPr="0006516A" w:rsidTr="006E1035">
        <w:tc>
          <w:tcPr>
            <w:tcW w:w="2808" w:type="dxa"/>
          </w:tcPr>
          <w:p w:rsidR="00D04E45" w:rsidRPr="00F91D5D" w:rsidRDefault="00D04E45"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D04E45" w:rsidRPr="000D13B3" w:rsidRDefault="00D04E45" w:rsidP="006E1035">
            <w:pPr>
              <w:spacing w:before="120" w:beforeAutospacing="0" w:after="120" w:afterAutospacing="0" w:line="276" w:lineRule="auto"/>
              <w:rPr>
                <w:color w:val="000000"/>
                <w:sz w:val="24"/>
                <w:szCs w:val="24"/>
              </w:rPr>
            </w:pPr>
            <w:r>
              <w:rPr>
                <w:color w:val="000000"/>
                <w:sz w:val="24"/>
                <w:szCs w:val="24"/>
              </w:rPr>
              <w:t>The volunteer’s name shall overwrite the placeholder text.</w:t>
            </w:r>
          </w:p>
        </w:tc>
      </w:tr>
      <w:tr w:rsidR="00D04E45" w:rsidRPr="0006516A" w:rsidTr="006E1035">
        <w:tc>
          <w:tcPr>
            <w:tcW w:w="2808" w:type="dxa"/>
          </w:tcPr>
          <w:p w:rsidR="00D04E45" w:rsidRPr="0006516A" w:rsidRDefault="00D04E45" w:rsidP="006E1035">
            <w:pPr>
              <w:spacing w:before="120" w:beforeAutospacing="0" w:after="120" w:afterAutospacing="0" w:line="276" w:lineRule="auto"/>
            </w:pPr>
            <w:r w:rsidRPr="00F91D5D">
              <w:rPr>
                <w:sz w:val="24"/>
                <w:szCs w:val="24"/>
              </w:rPr>
              <w:t>Input Specifications</w:t>
            </w:r>
          </w:p>
        </w:tc>
        <w:tc>
          <w:tcPr>
            <w:tcW w:w="6048" w:type="dxa"/>
          </w:tcPr>
          <w:p w:rsidR="00D04E45" w:rsidRPr="002F0727" w:rsidRDefault="00D04E45" w:rsidP="006E1035">
            <w:pPr>
              <w:spacing w:before="120" w:beforeAutospacing="0" w:after="120" w:afterAutospacing="0" w:line="276" w:lineRule="auto"/>
              <w:rPr>
                <w:color w:val="000000"/>
                <w:sz w:val="24"/>
                <w:szCs w:val="24"/>
              </w:rPr>
            </w:pPr>
            <w:r w:rsidRPr="002F0727">
              <w:rPr>
                <w:color w:val="000000"/>
                <w:sz w:val="24"/>
                <w:szCs w:val="24"/>
              </w:rPr>
              <w:t xml:space="preserve">From within the </w:t>
            </w:r>
            <w:r w:rsidRPr="002F0727">
              <w:rPr>
                <w:rFonts w:ascii="Menlo" w:hAnsi="Menlo" w:cs="Menlo"/>
                <w:color w:val="000000"/>
                <w:sz w:val="22"/>
                <w:szCs w:val="22"/>
              </w:rPr>
              <w:t>frontend/FP_Frontend</w:t>
            </w:r>
            <w:r w:rsidRPr="002F0727">
              <w:rPr>
                <w:color w:val="000000"/>
                <w:sz w:val="24"/>
                <w:szCs w:val="24"/>
              </w:rPr>
              <w:t xml:space="preserve"> directory, run:</w:t>
            </w:r>
          </w:p>
          <w:p w:rsidR="00D04E45" w:rsidRPr="002F0727" w:rsidRDefault="00325DEC" w:rsidP="006E1035">
            <w:pPr>
              <w:spacing w:before="120" w:beforeAutospacing="0" w:after="120" w:afterAutospacing="0" w:line="276" w:lineRule="auto"/>
              <w:rPr>
                <w:rFonts w:ascii="Menlo" w:hAnsi="Menlo" w:cs="Menlo"/>
                <w:color w:val="0070C0"/>
              </w:rPr>
            </w:pPr>
            <w:r w:rsidRPr="002F0727">
              <w:rPr>
                <w:rFonts w:ascii="Menlo" w:hAnsi="Menlo" w:cs="Menlo"/>
                <w:color w:val="000000"/>
                <w:sz w:val="22"/>
                <w:szCs w:val="22"/>
              </w:rPr>
              <w:t xml:space="preserve">$ </w:t>
            </w:r>
            <w:r w:rsidR="00D04E45" w:rsidRPr="002F0727">
              <w:rPr>
                <w:rFonts w:ascii="Menlo" w:hAnsi="Menlo" w:cs="Menlo"/>
                <w:color w:val="000000"/>
                <w:sz w:val="22"/>
                <w:szCs w:val="22"/>
              </w:rPr>
              <w:t>node_modules/.bin/cucumber-js features/placeholder_allows_input.feature</w:t>
            </w:r>
          </w:p>
        </w:tc>
      </w:tr>
      <w:tr w:rsidR="00D04E45" w:rsidRPr="0006516A" w:rsidTr="006E1035">
        <w:tc>
          <w:tcPr>
            <w:tcW w:w="2808" w:type="dxa"/>
          </w:tcPr>
          <w:p w:rsidR="00D04E45" w:rsidRPr="00FC2646" w:rsidRDefault="00D04E45"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D04E45" w:rsidRPr="002F0727" w:rsidRDefault="00D04E45" w:rsidP="006E1035">
            <w:pPr>
              <w:spacing w:before="120" w:beforeAutospacing="0" w:after="120" w:afterAutospacing="0" w:line="276" w:lineRule="auto"/>
              <w:rPr>
                <w:color w:val="000000"/>
                <w:sz w:val="24"/>
                <w:szCs w:val="24"/>
              </w:rPr>
            </w:pPr>
            <w:r w:rsidRPr="002F0727">
              <w:rPr>
                <w:color w:val="000000"/>
                <w:sz w:val="24"/>
                <w:szCs w:val="24"/>
              </w:rPr>
              <w:t>Google Chrome will open automatically and run the test. The results of the test shall be printed to the console from which the test was executed.</w:t>
            </w:r>
          </w:p>
        </w:tc>
      </w:tr>
      <w:tr w:rsidR="00D04E45" w:rsidRPr="0006516A" w:rsidTr="006E1035">
        <w:tc>
          <w:tcPr>
            <w:tcW w:w="2808" w:type="dxa"/>
          </w:tcPr>
          <w:p w:rsidR="00D04E45" w:rsidRPr="00FC2646" w:rsidRDefault="00D04E45"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D04E45" w:rsidRDefault="00D04E45" w:rsidP="006E1035">
            <w:pPr>
              <w:spacing w:before="120" w:beforeAutospacing="0" w:after="120" w:afterAutospacing="0" w:line="276" w:lineRule="auto"/>
              <w:rPr>
                <w:color w:val="000000"/>
                <w:sz w:val="24"/>
                <w:szCs w:val="24"/>
              </w:rPr>
            </w:pPr>
            <w:r>
              <w:rPr>
                <w:color w:val="000000"/>
                <w:sz w:val="24"/>
                <w:szCs w:val="24"/>
              </w:rPr>
              <w:t>The test shall pass if and only if:</w:t>
            </w:r>
          </w:p>
          <w:p w:rsidR="00D04E45" w:rsidRDefault="00D04E45" w:rsidP="006E1035">
            <w:pPr>
              <w:numPr>
                <w:ilvl w:val="0"/>
                <w:numId w:val="22"/>
              </w:numPr>
              <w:spacing w:before="120" w:beforeAutospacing="0" w:after="120" w:afterAutospacing="0" w:line="276" w:lineRule="auto"/>
              <w:rPr>
                <w:color w:val="000000"/>
                <w:sz w:val="24"/>
                <w:szCs w:val="24"/>
              </w:rPr>
            </w:pPr>
            <w:r>
              <w:rPr>
                <w:color w:val="000000"/>
                <w:sz w:val="24"/>
                <w:szCs w:val="24"/>
              </w:rPr>
              <w:t>No scenarios fail, and</w:t>
            </w:r>
          </w:p>
          <w:p w:rsidR="00D04E45" w:rsidRPr="009A33C8" w:rsidRDefault="00D04E45" w:rsidP="006E1035">
            <w:pPr>
              <w:numPr>
                <w:ilvl w:val="0"/>
                <w:numId w:val="22"/>
              </w:numPr>
              <w:spacing w:before="120" w:beforeAutospacing="0" w:after="120" w:afterAutospacing="0" w:line="276" w:lineRule="auto"/>
              <w:rPr>
                <w:color w:val="000000"/>
                <w:sz w:val="24"/>
                <w:szCs w:val="24"/>
              </w:rPr>
            </w:pPr>
            <w:r>
              <w:rPr>
                <w:color w:val="000000"/>
                <w:sz w:val="24"/>
                <w:szCs w:val="24"/>
              </w:rPr>
              <w:t>No steps fail</w:t>
            </w:r>
          </w:p>
        </w:tc>
      </w:tr>
      <w:tr w:rsidR="00D04E45" w:rsidRPr="0006516A" w:rsidTr="006E1035">
        <w:tc>
          <w:tcPr>
            <w:tcW w:w="2808" w:type="dxa"/>
          </w:tcPr>
          <w:p w:rsidR="00D04E45" w:rsidRPr="00FC2646" w:rsidRDefault="00D04E45"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D04E45" w:rsidRPr="00FC2646" w:rsidRDefault="00D04E45" w:rsidP="006E1035">
            <w:pPr>
              <w:spacing w:before="120" w:beforeAutospacing="0" w:after="120" w:afterAutospacing="0" w:line="276" w:lineRule="auto"/>
              <w:rPr>
                <w:color w:val="000000"/>
                <w:sz w:val="24"/>
                <w:szCs w:val="24"/>
              </w:rPr>
            </w:pPr>
            <w:r w:rsidRPr="00FC2646">
              <w:rPr>
                <w:color w:val="000000"/>
                <w:sz w:val="24"/>
                <w:szCs w:val="24"/>
              </w:rPr>
              <w:t>None.</w:t>
            </w:r>
          </w:p>
        </w:tc>
      </w:tr>
      <w:tr w:rsidR="00D04E45" w:rsidRPr="0006516A" w:rsidTr="006E1035">
        <w:tc>
          <w:tcPr>
            <w:tcW w:w="2808" w:type="dxa"/>
          </w:tcPr>
          <w:p w:rsidR="00D04E45" w:rsidRPr="00FC2646" w:rsidRDefault="00D04E45"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D04E45" w:rsidRPr="00FC2646" w:rsidRDefault="00D04E45" w:rsidP="006E1035">
            <w:pPr>
              <w:spacing w:before="120" w:beforeAutospacing="0" w:after="120" w:afterAutospacing="0" w:line="276" w:lineRule="auto"/>
              <w:rPr>
                <w:color w:val="000000"/>
                <w:sz w:val="24"/>
                <w:szCs w:val="24"/>
              </w:rPr>
            </w:pPr>
            <w:r w:rsidRPr="00FC2646">
              <w:rPr>
                <w:color w:val="000000"/>
                <w:sz w:val="24"/>
                <w:szCs w:val="24"/>
              </w:rPr>
              <w:t>None.</w:t>
            </w:r>
          </w:p>
        </w:tc>
      </w:tr>
      <w:tr w:rsidR="00D04E45" w:rsidRPr="0006516A" w:rsidTr="006E1035">
        <w:tc>
          <w:tcPr>
            <w:tcW w:w="2808" w:type="dxa"/>
          </w:tcPr>
          <w:p w:rsidR="00D04E45" w:rsidRPr="00FC2646" w:rsidRDefault="00D04E45"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D04E45" w:rsidRPr="009A33C8" w:rsidRDefault="00D04E45" w:rsidP="006E1035">
            <w:pPr>
              <w:spacing w:before="120" w:beforeAutospacing="0" w:after="120" w:afterAutospacing="0" w:line="276" w:lineRule="auto"/>
              <w:rPr>
                <w:color w:val="000000"/>
                <w:sz w:val="24"/>
                <w:szCs w:val="24"/>
              </w:rPr>
            </w:pPr>
            <w:r w:rsidRPr="004B5432">
              <w:rPr>
                <w:color w:val="000000"/>
                <w:sz w:val="24"/>
                <w:szCs w:val="24"/>
              </w:rPr>
              <w:t>WC_</w:t>
            </w:r>
            <w:r>
              <w:rPr>
                <w:color w:val="000000"/>
                <w:sz w:val="24"/>
                <w:szCs w:val="24"/>
              </w:rPr>
              <w:t>5488</w:t>
            </w:r>
            <w:r w:rsidRPr="00FC2646">
              <w:rPr>
                <w:i/>
                <w:iCs/>
                <w:color w:val="000000"/>
                <w:sz w:val="24"/>
                <w:szCs w:val="24"/>
              </w:rPr>
              <w:t>.</w:t>
            </w:r>
          </w:p>
        </w:tc>
      </w:tr>
    </w:tbl>
    <w:p w:rsidR="002A6192" w:rsidRPr="00C836DA" w:rsidRDefault="002A6192" w:rsidP="003F03E2">
      <w:pPr>
        <w:pStyle w:val="Heading5"/>
        <w:numPr>
          <w:ilvl w:val="0"/>
          <w:numId w:val="0"/>
        </w:numPr>
      </w:pPr>
    </w:p>
    <w:p w:rsidR="00381479" w:rsidRPr="002F0727" w:rsidRDefault="00381479" w:rsidP="002F0727">
      <w:pPr>
        <w:pStyle w:val="Caption"/>
        <w:keepNext/>
        <w:jc w:val="center"/>
        <w:rPr>
          <w:sz w:val="24"/>
          <w:szCs w:val="24"/>
        </w:rPr>
      </w:pPr>
      <w:bookmarkStart w:id="177" w:name="_Toc26822865"/>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16</w:t>
      </w:r>
      <w:r w:rsidRPr="002F0727">
        <w:rPr>
          <w:sz w:val="24"/>
          <w:szCs w:val="24"/>
        </w:rPr>
        <w:fldChar w:fldCharType="end"/>
      </w:r>
      <w:r w:rsidRPr="002F0727">
        <w:rPr>
          <w:sz w:val="24"/>
          <w:szCs w:val="24"/>
        </w:rPr>
        <w:t>: TC-05-02 Overwriting availability placeholder text</w:t>
      </w:r>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2A6192" w:rsidRPr="0006516A" w:rsidTr="006E1035">
        <w:tc>
          <w:tcPr>
            <w:tcW w:w="2808" w:type="dxa"/>
          </w:tcPr>
          <w:p w:rsidR="002A6192" w:rsidRPr="00F91D5D" w:rsidRDefault="002A6192"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2A6192" w:rsidRPr="00F91D5D" w:rsidRDefault="002A6192"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5</w:t>
            </w:r>
            <w:r w:rsidRPr="00FC2646">
              <w:rPr>
                <w:color w:val="000000"/>
                <w:sz w:val="24"/>
                <w:szCs w:val="24"/>
              </w:rPr>
              <w:t>-0</w:t>
            </w:r>
            <w:r>
              <w:rPr>
                <w:color w:val="000000"/>
                <w:sz w:val="24"/>
                <w:szCs w:val="24"/>
              </w:rPr>
              <w:t>2</w:t>
            </w:r>
            <w:r w:rsidRPr="00FC2646">
              <w:rPr>
                <w:color w:val="000000"/>
                <w:sz w:val="24"/>
                <w:szCs w:val="24"/>
              </w:rPr>
              <w:t xml:space="preserve"> </w:t>
            </w:r>
            <w:r>
              <w:rPr>
                <w:color w:val="000000"/>
                <w:sz w:val="24"/>
                <w:szCs w:val="24"/>
              </w:rPr>
              <w:t>Overwriting availability placeholder text</w:t>
            </w:r>
          </w:p>
        </w:tc>
      </w:tr>
      <w:tr w:rsidR="002A6192" w:rsidRPr="0006516A" w:rsidTr="006E1035">
        <w:tc>
          <w:tcPr>
            <w:tcW w:w="2808" w:type="dxa"/>
          </w:tcPr>
          <w:p w:rsidR="002A6192" w:rsidRPr="00F91D5D" w:rsidRDefault="002A6192" w:rsidP="006E1035">
            <w:pPr>
              <w:spacing w:before="120" w:beforeAutospacing="0" w:after="120" w:afterAutospacing="0" w:line="276" w:lineRule="auto"/>
              <w:rPr>
                <w:sz w:val="24"/>
                <w:szCs w:val="24"/>
              </w:rPr>
            </w:pPr>
            <w:r w:rsidRPr="00F91D5D">
              <w:rPr>
                <w:sz w:val="24"/>
                <w:szCs w:val="24"/>
              </w:rPr>
              <w:t>Test Item</w:t>
            </w:r>
          </w:p>
        </w:tc>
        <w:tc>
          <w:tcPr>
            <w:tcW w:w="6048" w:type="dxa"/>
          </w:tcPr>
          <w:p w:rsidR="002A6192" w:rsidRPr="002F0727" w:rsidRDefault="002A6192" w:rsidP="006E1035">
            <w:pPr>
              <w:spacing w:before="120" w:beforeAutospacing="0" w:after="120" w:afterAutospacing="0" w:line="276" w:lineRule="auto"/>
              <w:rPr>
                <w:color w:val="000000"/>
                <w:sz w:val="24"/>
                <w:szCs w:val="24"/>
              </w:rPr>
            </w:pPr>
            <w:r w:rsidRPr="002F0727">
              <w:rPr>
                <w:color w:val="000000"/>
                <w:sz w:val="24"/>
                <w:szCs w:val="24"/>
              </w:rPr>
              <w:t>The user shall be able to overwrite the placeholder text for volunteer availability in each card.</w:t>
            </w:r>
          </w:p>
        </w:tc>
      </w:tr>
      <w:tr w:rsidR="002A6192" w:rsidRPr="0006516A" w:rsidTr="006E1035">
        <w:tc>
          <w:tcPr>
            <w:tcW w:w="2808" w:type="dxa"/>
          </w:tcPr>
          <w:p w:rsidR="002A6192" w:rsidRPr="00F91D5D" w:rsidRDefault="002A6192"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2A6192" w:rsidRPr="00FC2646" w:rsidRDefault="002A6192" w:rsidP="006E1035">
            <w:pPr>
              <w:spacing w:before="120" w:beforeAutospacing="0" w:after="120" w:afterAutospacing="0" w:line="276" w:lineRule="auto"/>
              <w:rPr>
                <w:color w:val="000000"/>
                <w:sz w:val="24"/>
                <w:szCs w:val="24"/>
              </w:rPr>
            </w:pPr>
            <w:r>
              <w:rPr>
                <w:color w:val="000000"/>
                <w:sz w:val="24"/>
                <w:szCs w:val="24"/>
              </w:rPr>
              <w:t>Should</w:t>
            </w:r>
            <w:r w:rsidRPr="00FC2646">
              <w:rPr>
                <w:color w:val="000000"/>
                <w:sz w:val="24"/>
                <w:szCs w:val="24"/>
              </w:rPr>
              <w:t xml:space="preserve"> have</w:t>
            </w:r>
          </w:p>
        </w:tc>
      </w:tr>
      <w:tr w:rsidR="002A6192" w:rsidRPr="0006516A" w:rsidTr="006E1035">
        <w:tc>
          <w:tcPr>
            <w:tcW w:w="2808" w:type="dxa"/>
          </w:tcPr>
          <w:p w:rsidR="002A6192" w:rsidRPr="00FC2646" w:rsidRDefault="002A6192"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2A6192" w:rsidRPr="009A33C8" w:rsidRDefault="002A6192" w:rsidP="006E1035">
            <w:pPr>
              <w:numPr>
                <w:ilvl w:val="0"/>
                <w:numId w:val="18"/>
              </w:num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p w:rsidR="002A6192" w:rsidRPr="00FC2646" w:rsidRDefault="002A6192" w:rsidP="006E1035">
            <w:pPr>
              <w:numPr>
                <w:ilvl w:val="0"/>
                <w:numId w:val="18"/>
              </w:numPr>
              <w:spacing w:before="120" w:beforeAutospacing="0" w:after="120" w:afterAutospacing="0" w:line="276" w:lineRule="auto"/>
              <w:rPr>
                <w:i/>
                <w:iCs/>
                <w:color w:val="000000"/>
                <w:sz w:val="24"/>
                <w:szCs w:val="24"/>
              </w:rPr>
            </w:pPr>
            <w:r>
              <w:rPr>
                <w:color w:val="000000"/>
                <w:sz w:val="24"/>
                <w:szCs w:val="24"/>
              </w:rPr>
              <w:t xml:space="preserve">All node dependencies have been installed via </w:t>
            </w:r>
            <w:r w:rsidRPr="002F0727">
              <w:rPr>
                <w:rFonts w:ascii="Menlo" w:hAnsi="Menlo" w:cs="Menlo"/>
                <w:color w:val="000000"/>
                <w:sz w:val="22"/>
                <w:szCs w:val="22"/>
              </w:rPr>
              <w:t>npm install</w:t>
            </w:r>
          </w:p>
        </w:tc>
      </w:tr>
      <w:tr w:rsidR="002A6192" w:rsidRPr="0006516A" w:rsidTr="006E1035">
        <w:tc>
          <w:tcPr>
            <w:tcW w:w="2808" w:type="dxa"/>
          </w:tcPr>
          <w:p w:rsidR="002A6192" w:rsidRPr="00F91D5D" w:rsidRDefault="002A6192"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2A6192" w:rsidRPr="000D13B3" w:rsidRDefault="002A6192" w:rsidP="006E1035">
            <w:pPr>
              <w:spacing w:before="120" w:beforeAutospacing="0" w:after="120" w:afterAutospacing="0" w:line="276" w:lineRule="auto"/>
              <w:rPr>
                <w:color w:val="000000"/>
                <w:sz w:val="24"/>
                <w:szCs w:val="24"/>
              </w:rPr>
            </w:pPr>
            <w:r>
              <w:rPr>
                <w:color w:val="000000"/>
                <w:sz w:val="24"/>
                <w:szCs w:val="24"/>
              </w:rPr>
              <w:t>The volunteer’s availability shall overwrite the placeholder text.</w:t>
            </w:r>
          </w:p>
        </w:tc>
      </w:tr>
      <w:tr w:rsidR="002A6192" w:rsidRPr="0006516A" w:rsidTr="006E1035">
        <w:tc>
          <w:tcPr>
            <w:tcW w:w="2808" w:type="dxa"/>
          </w:tcPr>
          <w:p w:rsidR="002A6192" w:rsidRPr="0006516A" w:rsidRDefault="002A6192" w:rsidP="006E1035">
            <w:pPr>
              <w:spacing w:before="120" w:beforeAutospacing="0" w:after="120" w:afterAutospacing="0" w:line="276" w:lineRule="auto"/>
            </w:pPr>
            <w:r w:rsidRPr="00F91D5D">
              <w:rPr>
                <w:sz w:val="24"/>
                <w:szCs w:val="24"/>
              </w:rPr>
              <w:t>Input Specifications</w:t>
            </w:r>
          </w:p>
        </w:tc>
        <w:tc>
          <w:tcPr>
            <w:tcW w:w="6048" w:type="dxa"/>
          </w:tcPr>
          <w:p w:rsidR="002A6192" w:rsidRPr="002F0727" w:rsidRDefault="002A6192" w:rsidP="006E1035">
            <w:pPr>
              <w:spacing w:before="120" w:beforeAutospacing="0" w:after="120" w:afterAutospacing="0" w:line="276" w:lineRule="auto"/>
              <w:rPr>
                <w:color w:val="000000"/>
                <w:sz w:val="24"/>
                <w:szCs w:val="24"/>
              </w:rPr>
            </w:pPr>
            <w:r w:rsidRPr="002F0727">
              <w:rPr>
                <w:color w:val="000000"/>
                <w:sz w:val="24"/>
                <w:szCs w:val="24"/>
              </w:rPr>
              <w:t xml:space="preserve">From within the </w:t>
            </w:r>
            <w:r w:rsidRPr="002F0727">
              <w:rPr>
                <w:rFonts w:ascii="Menlo" w:hAnsi="Menlo" w:cs="Menlo"/>
                <w:color w:val="000000"/>
                <w:sz w:val="22"/>
                <w:szCs w:val="22"/>
              </w:rPr>
              <w:t>frontend/FP_Frontend</w:t>
            </w:r>
            <w:r w:rsidRPr="002F0727">
              <w:rPr>
                <w:color w:val="000000"/>
                <w:sz w:val="24"/>
                <w:szCs w:val="24"/>
              </w:rPr>
              <w:t xml:space="preserve"> directory, run:</w:t>
            </w:r>
          </w:p>
          <w:p w:rsidR="002A6192" w:rsidRPr="002F0727" w:rsidRDefault="00231A34" w:rsidP="006E1035">
            <w:pPr>
              <w:spacing w:before="120" w:beforeAutospacing="0" w:after="120" w:afterAutospacing="0" w:line="276" w:lineRule="auto"/>
              <w:rPr>
                <w:rFonts w:ascii="Menlo" w:hAnsi="Menlo" w:cs="Menlo"/>
                <w:color w:val="0070C0"/>
              </w:rPr>
            </w:pPr>
            <w:r w:rsidRPr="002F0727">
              <w:rPr>
                <w:rFonts w:ascii="Menlo" w:hAnsi="Menlo" w:cs="Menlo"/>
                <w:color w:val="000000"/>
                <w:sz w:val="22"/>
                <w:szCs w:val="22"/>
              </w:rPr>
              <w:t xml:space="preserve">$ </w:t>
            </w:r>
            <w:r w:rsidR="002A6192" w:rsidRPr="002F0727">
              <w:rPr>
                <w:rFonts w:ascii="Menlo" w:hAnsi="Menlo" w:cs="Menlo"/>
                <w:color w:val="000000"/>
                <w:sz w:val="22"/>
                <w:szCs w:val="22"/>
              </w:rPr>
              <w:t>node_modules/.bin/cucumber-js features/placeholder_allows_input.feature</w:t>
            </w:r>
          </w:p>
        </w:tc>
      </w:tr>
      <w:tr w:rsidR="002A6192" w:rsidRPr="0006516A" w:rsidTr="006E1035">
        <w:tc>
          <w:tcPr>
            <w:tcW w:w="2808" w:type="dxa"/>
          </w:tcPr>
          <w:p w:rsidR="002A6192" w:rsidRPr="00FC2646" w:rsidRDefault="002A6192"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2A6192" w:rsidRPr="002F0727" w:rsidRDefault="002A6192" w:rsidP="006E1035">
            <w:pPr>
              <w:spacing w:before="120" w:beforeAutospacing="0" w:after="120" w:afterAutospacing="0" w:line="276" w:lineRule="auto"/>
              <w:rPr>
                <w:color w:val="000000"/>
                <w:sz w:val="24"/>
                <w:szCs w:val="24"/>
              </w:rPr>
            </w:pPr>
            <w:r w:rsidRPr="002F0727">
              <w:rPr>
                <w:color w:val="000000"/>
                <w:sz w:val="24"/>
                <w:szCs w:val="24"/>
              </w:rPr>
              <w:t>Google Chrome will open automatically and run the test. The results of the test shall be printed to the console from which the test was executed.</w:t>
            </w:r>
          </w:p>
        </w:tc>
      </w:tr>
      <w:tr w:rsidR="002A6192" w:rsidRPr="0006516A" w:rsidTr="006E1035">
        <w:tc>
          <w:tcPr>
            <w:tcW w:w="2808" w:type="dxa"/>
          </w:tcPr>
          <w:p w:rsidR="002A6192" w:rsidRPr="00FC2646" w:rsidRDefault="002A6192"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2A6192" w:rsidRDefault="002A6192" w:rsidP="006E1035">
            <w:pPr>
              <w:spacing w:before="120" w:beforeAutospacing="0" w:after="120" w:afterAutospacing="0" w:line="276" w:lineRule="auto"/>
              <w:rPr>
                <w:color w:val="000000"/>
                <w:sz w:val="24"/>
                <w:szCs w:val="24"/>
              </w:rPr>
            </w:pPr>
            <w:r>
              <w:rPr>
                <w:color w:val="000000"/>
                <w:sz w:val="24"/>
                <w:szCs w:val="24"/>
              </w:rPr>
              <w:t>The test shall pass if and only if:</w:t>
            </w:r>
          </w:p>
          <w:p w:rsidR="002A6192" w:rsidRDefault="002A6192" w:rsidP="006E1035">
            <w:pPr>
              <w:numPr>
                <w:ilvl w:val="0"/>
                <w:numId w:val="22"/>
              </w:numPr>
              <w:spacing w:before="120" w:beforeAutospacing="0" w:after="120" w:afterAutospacing="0" w:line="276" w:lineRule="auto"/>
              <w:rPr>
                <w:color w:val="000000"/>
                <w:sz w:val="24"/>
                <w:szCs w:val="24"/>
              </w:rPr>
            </w:pPr>
            <w:r>
              <w:rPr>
                <w:color w:val="000000"/>
                <w:sz w:val="24"/>
                <w:szCs w:val="24"/>
              </w:rPr>
              <w:t>No scenarios fail, and</w:t>
            </w:r>
          </w:p>
          <w:p w:rsidR="002A6192" w:rsidRPr="009A33C8" w:rsidRDefault="002A6192" w:rsidP="006E1035">
            <w:pPr>
              <w:numPr>
                <w:ilvl w:val="0"/>
                <w:numId w:val="22"/>
              </w:numPr>
              <w:spacing w:before="120" w:beforeAutospacing="0" w:after="120" w:afterAutospacing="0" w:line="276" w:lineRule="auto"/>
              <w:rPr>
                <w:color w:val="000000"/>
                <w:sz w:val="24"/>
                <w:szCs w:val="24"/>
              </w:rPr>
            </w:pPr>
            <w:r>
              <w:rPr>
                <w:color w:val="000000"/>
                <w:sz w:val="24"/>
                <w:szCs w:val="24"/>
              </w:rPr>
              <w:t>No steps fail</w:t>
            </w:r>
          </w:p>
        </w:tc>
      </w:tr>
      <w:tr w:rsidR="002A6192" w:rsidRPr="0006516A" w:rsidTr="006E1035">
        <w:tc>
          <w:tcPr>
            <w:tcW w:w="2808" w:type="dxa"/>
          </w:tcPr>
          <w:p w:rsidR="002A6192" w:rsidRPr="00FC2646" w:rsidRDefault="002A6192"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2A6192" w:rsidRPr="00FC2646" w:rsidRDefault="002A6192" w:rsidP="006E1035">
            <w:pPr>
              <w:spacing w:before="120" w:beforeAutospacing="0" w:after="120" w:afterAutospacing="0" w:line="276" w:lineRule="auto"/>
              <w:rPr>
                <w:color w:val="000000"/>
                <w:sz w:val="24"/>
                <w:szCs w:val="24"/>
              </w:rPr>
            </w:pPr>
            <w:r w:rsidRPr="00FC2646">
              <w:rPr>
                <w:color w:val="000000"/>
                <w:sz w:val="24"/>
                <w:szCs w:val="24"/>
              </w:rPr>
              <w:t>None.</w:t>
            </w:r>
          </w:p>
        </w:tc>
      </w:tr>
      <w:tr w:rsidR="002A6192" w:rsidRPr="0006516A" w:rsidTr="006E1035">
        <w:tc>
          <w:tcPr>
            <w:tcW w:w="2808" w:type="dxa"/>
          </w:tcPr>
          <w:p w:rsidR="002A6192" w:rsidRPr="00FC2646" w:rsidRDefault="002A6192"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2A6192" w:rsidRPr="00FC2646" w:rsidRDefault="002A6192" w:rsidP="006E1035">
            <w:pPr>
              <w:spacing w:before="120" w:beforeAutospacing="0" w:after="120" w:afterAutospacing="0" w:line="276" w:lineRule="auto"/>
              <w:rPr>
                <w:color w:val="000000"/>
                <w:sz w:val="24"/>
                <w:szCs w:val="24"/>
              </w:rPr>
            </w:pPr>
            <w:r w:rsidRPr="00FC2646">
              <w:rPr>
                <w:color w:val="000000"/>
                <w:sz w:val="24"/>
                <w:szCs w:val="24"/>
              </w:rPr>
              <w:t>None.</w:t>
            </w:r>
          </w:p>
        </w:tc>
      </w:tr>
      <w:tr w:rsidR="002A6192" w:rsidRPr="0006516A" w:rsidTr="006E1035">
        <w:tc>
          <w:tcPr>
            <w:tcW w:w="2808" w:type="dxa"/>
          </w:tcPr>
          <w:p w:rsidR="002A6192" w:rsidRPr="00FC2646" w:rsidRDefault="002A6192"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2A6192" w:rsidRPr="009A33C8" w:rsidRDefault="002A6192" w:rsidP="006E1035">
            <w:pPr>
              <w:spacing w:before="120" w:beforeAutospacing="0" w:after="120" w:afterAutospacing="0" w:line="276" w:lineRule="auto"/>
              <w:rPr>
                <w:color w:val="000000"/>
                <w:sz w:val="24"/>
                <w:szCs w:val="24"/>
              </w:rPr>
            </w:pPr>
            <w:r w:rsidRPr="004B5432">
              <w:rPr>
                <w:color w:val="000000"/>
                <w:sz w:val="24"/>
                <w:szCs w:val="24"/>
              </w:rPr>
              <w:t>WC_</w:t>
            </w:r>
            <w:r>
              <w:rPr>
                <w:color w:val="000000"/>
                <w:sz w:val="24"/>
                <w:szCs w:val="24"/>
              </w:rPr>
              <w:t>5488</w:t>
            </w:r>
            <w:r w:rsidRPr="00FC2646">
              <w:rPr>
                <w:i/>
                <w:iCs/>
                <w:color w:val="000000"/>
                <w:sz w:val="24"/>
                <w:szCs w:val="24"/>
              </w:rPr>
              <w:t>.</w:t>
            </w:r>
          </w:p>
        </w:tc>
      </w:tr>
    </w:tbl>
    <w:p w:rsidR="005357C6" w:rsidRDefault="005357C6" w:rsidP="003F03E2">
      <w:pPr>
        <w:pStyle w:val="Heading5"/>
        <w:numPr>
          <w:ilvl w:val="0"/>
          <w:numId w:val="0"/>
        </w:numPr>
      </w:pPr>
    </w:p>
    <w:p w:rsidR="00381479" w:rsidRPr="002F0727" w:rsidRDefault="00381479" w:rsidP="002F0727">
      <w:pPr>
        <w:pStyle w:val="Caption"/>
        <w:keepNext/>
        <w:jc w:val="center"/>
        <w:rPr>
          <w:sz w:val="24"/>
          <w:szCs w:val="24"/>
        </w:rPr>
      </w:pPr>
      <w:bookmarkStart w:id="178" w:name="_Toc26822866"/>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17</w:t>
      </w:r>
      <w:r w:rsidRPr="002F0727">
        <w:rPr>
          <w:sz w:val="24"/>
          <w:szCs w:val="24"/>
        </w:rPr>
        <w:fldChar w:fldCharType="end"/>
      </w:r>
      <w:r w:rsidRPr="002F0727">
        <w:rPr>
          <w:sz w:val="24"/>
          <w:szCs w:val="24"/>
        </w:rPr>
        <w:t>: TC-05-03 Only allowing alphabetic characters for name</w:t>
      </w:r>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A76E91" w:rsidRPr="0006516A" w:rsidTr="006E1035">
        <w:tc>
          <w:tcPr>
            <w:tcW w:w="2808" w:type="dxa"/>
          </w:tcPr>
          <w:p w:rsidR="00A76E91" w:rsidRPr="00F91D5D" w:rsidRDefault="00A76E91"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A76E91" w:rsidRPr="00F91D5D" w:rsidRDefault="00A76E91"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5</w:t>
            </w:r>
            <w:r w:rsidRPr="00FC2646">
              <w:rPr>
                <w:color w:val="000000"/>
                <w:sz w:val="24"/>
                <w:szCs w:val="24"/>
              </w:rPr>
              <w:t>-0</w:t>
            </w:r>
            <w:r>
              <w:rPr>
                <w:color w:val="000000"/>
                <w:sz w:val="24"/>
                <w:szCs w:val="24"/>
              </w:rPr>
              <w:t>3</w:t>
            </w:r>
            <w:r w:rsidRPr="00FC2646">
              <w:rPr>
                <w:color w:val="000000"/>
                <w:sz w:val="24"/>
                <w:szCs w:val="24"/>
              </w:rPr>
              <w:t xml:space="preserve"> </w:t>
            </w:r>
            <w:r w:rsidRPr="002F0727">
              <w:rPr>
                <w:sz w:val="24"/>
                <w:szCs w:val="24"/>
              </w:rPr>
              <w:t>Only allowing alphabetic characters for name</w:t>
            </w:r>
          </w:p>
        </w:tc>
      </w:tr>
      <w:tr w:rsidR="00A76E91" w:rsidRPr="0006516A" w:rsidTr="006E1035">
        <w:tc>
          <w:tcPr>
            <w:tcW w:w="2808" w:type="dxa"/>
          </w:tcPr>
          <w:p w:rsidR="00A76E91" w:rsidRPr="00F91D5D" w:rsidRDefault="00A76E91" w:rsidP="006E1035">
            <w:pPr>
              <w:spacing w:before="120" w:beforeAutospacing="0" w:after="120" w:afterAutospacing="0" w:line="276" w:lineRule="auto"/>
              <w:rPr>
                <w:sz w:val="24"/>
                <w:szCs w:val="24"/>
              </w:rPr>
            </w:pPr>
            <w:r w:rsidRPr="00F91D5D">
              <w:rPr>
                <w:sz w:val="24"/>
                <w:szCs w:val="24"/>
              </w:rPr>
              <w:t>Test Item</w:t>
            </w:r>
          </w:p>
        </w:tc>
        <w:tc>
          <w:tcPr>
            <w:tcW w:w="6048" w:type="dxa"/>
          </w:tcPr>
          <w:p w:rsidR="00A76E91" w:rsidRPr="002F0727" w:rsidRDefault="00A76E91" w:rsidP="006E1035">
            <w:pPr>
              <w:spacing w:before="120" w:beforeAutospacing="0" w:after="120" w:afterAutospacing="0" w:line="276" w:lineRule="auto"/>
              <w:rPr>
                <w:color w:val="000000"/>
                <w:sz w:val="24"/>
                <w:szCs w:val="24"/>
              </w:rPr>
            </w:pPr>
            <w:r w:rsidRPr="002F0727">
              <w:rPr>
                <w:color w:val="000000"/>
                <w:sz w:val="24"/>
                <w:szCs w:val="24"/>
              </w:rPr>
              <w:t>The user shall only be able to provide a sequence of alphabetic characters for a volunteer name.</w:t>
            </w:r>
          </w:p>
        </w:tc>
      </w:tr>
      <w:tr w:rsidR="00A76E91" w:rsidRPr="0006516A" w:rsidTr="006E1035">
        <w:tc>
          <w:tcPr>
            <w:tcW w:w="2808" w:type="dxa"/>
          </w:tcPr>
          <w:p w:rsidR="00A76E91" w:rsidRPr="00F91D5D" w:rsidRDefault="00A76E91"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A76E91" w:rsidRPr="00FC2646" w:rsidRDefault="00A76E91" w:rsidP="006E1035">
            <w:pPr>
              <w:spacing w:before="120" w:beforeAutospacing="0" w:after="120" w:afterAutospacing="0" w:line="276" w:lineRule="auto"/>
              <w:rPr>
                <w:color w:val="000000"/>
                <w:sz w:val="24"/>
                <w:szCs w:val="24"/>
              </w:rPr>
            </w:pPr>
            <w:r>
              <w:rPr>
                <w:color w:val="000000"/>
                <w:sz w:val="24"/>
                <w:szCs w:val="24"/>
              </w:rPr>
              <w:t>Should</w:t>
            </w:r>
            <w:r w:rsidRPr="00FC2646">
              <w:rPr>
                <w:color w:val="000000"/>
                <w:sz w:val="24"/>
                <w:szCs w:val="24"/>
              </w:rPr>
              <w:t xml:space="preserve"> have</w:t>
            </w:r>
          </w:p>
        </w:tc>
      </w:tr>
      <w:tr w:rsidR="00A76E91" w:rsidRPr="0006516A" w:rsidTr="006E1035">
        <w:tc>
          <w:tcPr>
            <w:tcW w:w="2808" w:type="dxa"/>
          </w:tcPr>
          <w:p w:rsidR="00A76E91" w:rsidRPr="00FC2646" w:rsidRDefault="00A76E91"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A76E91" w:rsidRPr="009A33C8" w:rsidRDefault="00A76E91" w:rsidP="006E1035">
            <w:pPr>
              <w:numPr>
                <w:ilvl w:val="0"/>
                <w:numId w:val="18"/>
              </w:num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p w:rsidR="00A76E91" w:rsidRPr="00FC2646" w:rsidRDefault="00A76E91" w:rsidP="006E1035">
            <w:pPr>
              <w:numPr>
                <w:ilvl w:val="0"/>
                <w:numId w:val="18"/>
              </w:numPr>
              <w:spacing w:before="120" w:beforeAutospacing="0" w:after="120" w:afterAutospacing="0" w:line="276" w:lineRule="auto"/>
              <w:rPr>
                <w:i/>
                <w:iCs/>
                <w:color w:val="000000"/>
                <w:sz w:val="24"/>
                <w:szCs w:val="24"/>
              </w:rPr>
            </w:pPr>
            <w:r>
              <w:rPr>
                <w:color w:val="000000"/>
                <w:sz w:val="24"/>
                <w:szCs w:val="24"/>
              </w:rPr>
              <w:t xml:space="preserve">All node dependencies have been installed via </w:t>
            </w:r>
            <w:r w:rsidRPr="002F0727">
              <w:rPr>
                <w:rFonts w:ascii="Menlo" w:hAnsi="Menlo" w:cs="Menlo"/>
                <w:color w:val="000000"/>
                <w:sz w:val="22"/>
                <w:szCs w:val="22"/>
              </w:rPr>
              <w:t>npm install</w:t>
            </w:r>
          </w:p>
        </w:tc>
      </w:tr>
      <w:tr w:rsidR="00A76E91" w:rsidRPr="0006516A" w:rsidTr="006E1035">
        <w:tc>
          <w:tcPr>
            <w:tcW w:w="2808" w:type="dxa"/>
          </w:tcPr>
          <w:p w:rsidR="00A76E91" w:rsidRPr="00F91D5D" w:rsidRDefault="00A76E91"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A76E91" w:rsidRPr="000D13B3" w:rsidRDefault="003274C4" w:rsidP="006E1035">
            <w:pPr>
              <w:spacing w:before="120" w:beforeAutospacing="0" w:after="120" w:afterAutospacing="0" w:line="276" w:lineRule="auto"/>
              <w:rPr>
                <w:color w:val="000000"/>
                <w:sz w:val="24"/>
                <w:szCs w:val="24"/>
              </w:rPr>
            </w:pPr>
            <w:r>
              <w:rPr>
                <w:color w:val="000000"/>
                <w:sz w:val="24"/>
                <w:szCs w:val="24"/>
              </w:rPr>
              <w:t>Any non-letter (and space) characters shall be rejected by the input box for volunteer name</w:t>
            </w:r>
            <w:r w:rsidR="00A76E91">
              <w:rPr>
                <w:color w:val="000000"/>
                <w:sz w:val="24"/>
                <w:szCs w:val="24"/>
              </w:rPr>
              <w:t>.</w:t>
            </w:r>
          </w:p>
        </w:tc>
      </w:tr>
      <w:tr w:rsidR="00A76E91" w:rsidRPr="0006516A" w:rsidTr="006E1035">
        <w:tc>
          <w:tcPr>
            <w:tcW w:w="2808" w:type="dxa"/>
          </w:tcPr>
          <w:p w:rsidR="00A76E91" w:rsidRPr="0006516A" w:rsidRDefault="00A76E91" w:rsidP="006E1035">
            <w:pPr>
              <w:spacing w:before="120" w:beforeAutospacing="0" w:after="120" w:afterAutospacing="0" w:line="276" w:lineRule="auto"/>
            </w:pPr>
            <w:r w:rsidRPr="00F91D5D">
              <w:rPr>
                <w:sz w:val="24"/>
                <w:szCs w:val="24"/>
              </w:rPr>
              <w:t>Input Specifications</w:t>
            </w:r>
          </w:p>
        </w:tc>
        <w:tc>
          <w:tcPr>
            <w:tcW w:w="6048" w:type="dxa"/>
          </w:tcPr>
          <w:p w:rsidR="00A76E91" w:rsidRPr="002F0727" w:rsidRDefault="00A76E91" w:rsidP="006E1035">
            <w:pPr>
              <w:spacing w:before="120" w:beforeAutospacing="0" w:after="120" w:afterAutospacing="0" w:line="276" w:lineRule="auto"/>
              <w:rPr>
                <w:color w:val="000000"/>
                <w:sz w:val="24"/>
                <w:szCs w:val="24"/>
              </w:rPr>
            </w:pPr>
            <w:r w:rsidRPr="002F0727">
              <w:rPr>
                <w:color w:val="000000"/>
                <w:sz w:val="24"/>
                <w:szCs w:val="24"/>
              </w:rPr>
              <w:t xml:space="preserve">From within the </w:t>
            </w:r>
            <w:r w:rsidRPr="002F0727">
              <w:rPr>
                <w:rFonts w:ascii="Menlo" w:hAnsi="Menlo" w:cs="Menlo"/>
                <w:color w:val="000000"/>
                <w:sz w:val="22"/>
                <w:szCs w:val="22"/>
              </w:rPr>
              <w:t>frontend/FP_Frontend</w:t>
            </w:r>
            <w:r w:rsidRPr="002F0727">
              <w:rPr>
                <w:color w:val="000000"/>
                <w:sz w:val="24"/>
                <w:szCs w:val="24"/>
              </w:rPr>
              <w:t xml:space="preserve"> directory, run:</w:t>
            </w:r>
          </w:p>
          <w:p w:rsidR="00A76E91" w:rsidRPr="002F0727" w:rsidRDefault="005A2431" w:rsidP="006E1035">
            <w:pPr>
              <w:spacing w:before="120" w:beforeAutospacing="0" w:after="120" w:afterAutospacing="0" w:line="276" w:lineRule="auto"/>
              <w:rPr>
                <w:rFonts w:ascii="Menlo" w:hAnsi="Menlo" w:cs="Menlo"/>
                <w:color w:val="0070C0"/>
              </w:rPr>
            </w:pPr>
            <w:r w:rsidRPr="002F0727">
              <w:rPr>
                <w:rFonts w:ascii="Menlo" w:hAnsi="Menlo" w:cs="Menlo"/>
                <w:color w:val="000000"/>
                <w:sz w:val="22"/>
                <w:szCs w:val="22"/>
              </w:rPr>
              <w:t xml:space="preserve">$ </w:t>
            </w:r>
            <w:r w:rsidR="00A76E91" w:rsidRPr="002F0727">
              <w:rPr>
                <w:rFonts w:ascii="Menlo" w:hAnsi="Menlo" w:cs="Menlo"/>
                <w:color w:val="000000"/>
                <w:sz w:val="22"/>
                <w:szCs w:val="22"/>
              </w:rPr>
              <w:t>node_modules/.bin/cucumber-js</w:t>
            </w:r>
            <w:r w:rsidR="004E1B0A" w:rsidRPr="002F0727">
              <w:rPr>
                <w:rFonts w:ascii="Menlo" w:hAnsi="Menlo" w:cs="Menlo"/>
                <w:color w:val="000000"/>
                <w:sz w:val="22"/>
                <w:szCs w:val="22"/>
              </w:rPr>
              <w:t xml:space="preserve"> </w:t>
            </w:r>
            <w:r w:rsidR="00A76E91" w:rsidRPr="002F0727">
              <w:rPr>
                <w:rFonts w:ascii="Menlo" w:hAnsi="Menlo" w:cs="Menlo"/>
                <w:color w:val="000000"/>
                <w:sz w:val="22"/>
                <w:szCs w:val="22"/>
              </w:rPr>
              <w:t>features/</w:t>
            </w:r>
            <w:r w:rsidR="003274C4" w:rsidRPr="002F0727">
              <w:rPr>
                <w:rFonts w:ascii="Menlo" w:hAnsi="Menlo" w:cs="Menlo"/>
                <w:color w:val="000000"/>
                <w:sz w:val="22"/>
                <w:szCs w:val="22"/>
              </w:rPr>
              <w:t>only_letter_names</w:t>
            </w:r>
            <w:r w:rsidR="00A76E91" w:rsidRPr="002F0727">
              <w:rPr>
                <w:rFonts w:ascii="Menlo" w:hAnsi="Menlo" w:cs="Menlo"/>
                <w:color w:val="000000"/>
                <w:sz w:val="22"/>
                <w:szCs w:val="22"/>
              </w:rPr>
              <w:t>.feature</w:t>
            </w:r>
          </w:p>
        </w:tc>
      </w:tr>
      <w:tr w:rsidR="00A76E91" w:rsidRPr="0006516A" w:rsidTr="006E1035">
        <w:tc>
          <w:tcPr>
            <w:tcW w:w="2808" w:type="dxa"/>
          </w:tcPr>
          <w:p w:rsidR="00A76E91" w:rsidRPr="00FC2646" w:rsidRDefault="00A76E91"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A76E91" w:rsidRPr="002F0727" w:rsidRDefault="00A76E91" w:rsidP="006E1035">
            <w:pPr>
              <w:spacing w:before="120" w:beforeAutospacing="0" w:after="120" w:afterAutospacing="0" w:line="276" w:lineRule="auto"/>
              <w:rPr>
                <w:color w:val="000000"/>
                <w:sz w:val="24"/>
                <w:szCs w:val="24"/>
              </w:rPr>
            </w:pPr>
            <w:r w:rsidRPr="002F0727">
              <w:rPr>
                <w:color w:val="000000"/>
                <w:sz w:val="24"/>
                <w:szCs w:val="24"/>
              </w:rPr>
              <w:t>Google Chrome will open automatically and run the test. The results of the test shall be printed to the console from which the test was executed.</w:t>
            </w:r>
          </w:p>
        </w:tc>
      </w:tr>
      <w:tr w:rsidR="00A76E91" w:rsidRPr="0006516A" w:rsidTr="006E1035">
        <w:tc>
          <w:tcPr>
            <w:tcW w:w="2808" w:type="dxa"/>
          </w:tcPr>
          <w:p w:rsidR="00A76E91" w:rsidRPr="00FC2646" w:rsidRDefault="00A76E91"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A76E91" w:rsidRDefault="00A76E91" w:rsidP="006E1035">
            <w:pPr>
              <w:spacing w:before="120" w:beforeAutospacing="0" w:after="120" w:afterAutospacing="0" w:line="276" w:lineRule="auto"/>
              <w:rPr>
                <w:color w:val="000000"/>
                <w:sz w:val="24"/>
                <w:szCs w:val="24"/>
              </w:rPr>
            </w:pPr>
            <w:r>
              <w:rPr>
                <w:color w:val="000000"/>
                <w:sz w:val="24"/>
                <w:szCs w:val="24"/>
              </w:rPr>
              <w:t>The test shall pass if and only if:</w:t>
            </w:r>
          </w:p>
          <w:p w:rsidR="00A76E91" w:rsidRDefault="00A76E91" w:rsidP="006E1035">
            <w:pPr>
              <w:numPr>
                <w:ilvl w:val="0"/>
                <w:numId w:val="22"/>
              </w:numPr>
              <w:spacing w:before="120" w:beforeAutospacing="0" w:after="120" w:afterAutospacing="0" w:line="276" w:lineRule="auto"/>
              <w:rPr>
                <w:color w:val="000000"/>
                <w:sz w:val="24"/>
                <w:szCs w:val="24"/>
              </w:rPr>
            </w:pPr>
            <w:r>
              <w:rPr>
                <w:color w:val="000000"/>
                <w:sz w:val="24"/>
                <w:szCs w:val="24"/>
              </w:rPr>
              <w:t>No scenarios fail, and</w:t>
            </w:r>
          </w:p>
          <w:p w:rsidR="00A76E91" w:rsidRPr="009A33C8" w:rsidRDefault="00A76E91" w:rsidP="006E1035">
            <w:pPr>
              <w:numPr>
                <w:ilvl w:val="0"/>
                <w:numId w:val="22"/>
              </w:numPr>
              <w:spacing w:before="120" w:beforeAutospacing="0" w:after="120" w:afterAutospacing="0" w:line="276" w:lineRule="auto"/>
              <w:rPr>
                <w:color w:val="000000"/>
                <w:sz w:val="24"/>
                <w:szCs w:val="24"/>
              </w:rPr>
            </w:pPr>
            <w:r>
              <w:rPr>
                <w:color w:val="000000"/>
                <w:sz w:val="24"/>
                <w:szCs w:val="24"/>
              </w:rPr>
              <w:t>No steps fail</w:t>
            </w:r>
          </w:p>
        </w:tc>
      </w:tr>
      <w:tr w:rsidR="00A76E91" w:rsidRPr="0006516A" w:rsidTr="006E1035">
        <w:tc>
          <w:tcPr>
            <w:tcW w:w="2808" w:type="dxa"/>
          </w:tcPr>
          <w:p w:rsidR="00A76E91" w:rsidRPr="00FC2646" w:rsidRDefault="00A76E91"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A76E91" w:rsidRPr="00FC2646" w:rsidRDefault="00A76E91" w:rsidP="006E1035">
            <w:pPr>
              <w:spacing w:before="120" w:beforeAutospacing="0" w:after="120" w:afterAutospacing="0" w:line="276" w:lineRule="auto"/>
              <w:rPr>
                <w:color w:val="000000"/>
                <w:sz w:val="24"/>
                <w:szCs w:val="24"/>
              </w:rPr>
            </w:pPr>
            <w:r w:rsidRPr="00FC2646">
              <w:rPr>
                <w:color w:val="000000"/>
                <w:sz w:val="24"/>
                <w:szCs w:val="24"/>
              </w:rPr>
              <w:t>None.</w:t>
            </w:r>
          </w:p>
        </w:tc>
      </w:tr>
      <w:tr w:rsidR="00A76E91" w:rsidRPr="0006516A" w:rsidTr="006E1035">
        <w:tc>
          <w:tcPr>
            <w:tcW w:w="2808" w:type="dxa"/>
          </w:tcPr>
          <w:p w:rsidR="00A76E91" w:rsidRPr="00FC2646" w:rsidRDefault="00A76E91"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A76E91" w:rsidRPr="00FC2646" w:rsidRDefault="00A76E91" w:rsidP="006E1035">
            <w:pPr>
              <w:spacing w:before="120" w:beforeAutospacing="0" w:after="120" w:afterAutospacing="0" w:line="276" w:lineRule="auto"/>
              <w:rPr>
                <w:color w:val="000000"/>
                <w:sz w:val="24"/>
                <w:szCs w:val="24"/>
              </w:rPr>
            </w:pPr>
            <w:r w:rsidRPr="00FC2646">
              <w:rPr>
                <w:color w:val="000000"/>
                <w:sz w:val="24"/>
                <w:szCs w:val="24"/>
              </w:rPr>
              <w:t>None.</w:t>
            </w:r>
          </w:p>
        </w:tc>
      </w:tr>
      <w:tr w:rsidR="00A76E91" w:rsidRPr="0006516A" w:rsidTr="006E1035">
        <w:tc>
          <w:tcPr>
            <w:tcW w:w="2808" w:type="dxa"/>
          </w:tcPr>
          <w:p w:rsidR="00A76E91" w:rsidRPr="00FC2646" w:rsidRDefault="00A76E91"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A76E91" w:rsidRPr="009A33C8" w:rsidRDefault="00A76E91" w:rsidP="006E1035">
            <w:pPr>
              <w:spacing w:before="120" w:beforeAutospacing="0" w:after="120" w:afterAutospacing="0" w:line="276" w:lineRule="auto"/>
              <w:rPr>
                <w:color w:val="000000"/>
                <w:sz w:val="24"/>
                <w:szCs w:val="24"/>
              </w:rPr>
            </w:pPr>
            <w:r w:rsidRPr="004B5432">
              <w:rPr>
                <w:color w:val="000000"/>
                <w:sz w:val="24"/>
                <w:szCs w:val="24"/>
              </w:rPr>
              <w:t>WC_</w:t>
            </w:r>
            <w:r>
              <w:rPr>
                <w:color w:val="000000"/>
                <w:sz w:val="24"/>
                <w:szCs w:val="24"/>
              </w:rPr>
              <w:t>5488</w:t>
            </w:r>
            <w:r w:rsidRPr="00FC2646">
              <w:rPr>
                <w:i/>
                <w:iCs/>
                <w:color w:val="000000"/>
                <w:sz w:val="24"/>
                <w:szCs w:val="24"/>
              </w:rPr>
              <w:t>.</w:t>
            </w:r>
          </w:p>
        </w:tc>
      </w:tr>
    </w:tbl>
    <w:p w:rsidR="00A76E91" w:rsidRDefault="00A76E91" w:rsidP="00A76E91"/>
    <w:p w:rsidR="001C1CDD" w:rsidRPr="002F0727" w:rsidRDefault="001C1CDD" w:rsidP="002F0727">
      <w:pPr>
        <w:pStyle w:val="Caption"/>
        <w:keepNext/>
        <w:jc w:val="center"/>
        <w:rPr>
          <w:sz w:val="24"/>
          <w:szCs w:val="24"/>
        </w:rPr>
      </w:pPr>
      <w:bookmarkStart w:id="179" w:name="_Toc26822867"/>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18</w:t>
      </w:r>
      <w:r w:rsidRPr="002F0727">
        <w:rPr>
          <w:sz w:val="24"/>
          <w:szCs w:val="24"/>
        </w:rPr>
        <w:fldChar w:fldCharType="end"/>
      </w:r>
      <w:r w:rsidRPr="002F0727">
        <w:rPr>
          <w:sz w:val="24"/>
          <w:szCs w:val="24"/>
        </w:rPr>
        <w:t>: TC-05-04 Only allowing numbers for availability</w:t>
      </w:r>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992CC8" w:rsidRPr="0006516A" w:rsidTr="006E1035">
        <w:tc>
          <w:tcPr>
            <w:tcW w:w="2808" w:type="dxa"/>
          </w:tcPr>
          <w:p w:rsidR="00992CC8" w:rsidRPr="00F91D5D" w:rsidRDefault="00992CC8"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992CC8" w:rsidRPr="00F91D5D" w:rsidRDefault="00992CC8"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5</w:t>
            </w:r>
            <w:r w:rsidRPr="00FC2646">
              <w:rPr>
                <w:color w:val="000000"/>
                <w:sz w:val="24"/>
                <w:szCs w:val="24"/>
              </w:rPr>
              <w:t>-0</w:t>
            </w:r>
            <w:r>
              <w:rPr>
                <w:color w:val="000000"/>
                <w:sz w:val="24"/>
                <w:szCs w:val="24"/>
              </w:rPr>
              <w:t>4</w:t>
            </w:r>
            <w:r w:rsidRPr="00FC2646">
              <w:rPr>
                <w:color w:val="000000"/>
                <w:sz w:val="24"/>
                <w:szCs w:val="24"/>
              </w:rPr>
              <w:t xml:space="preserve"> </w:t>
            </w:r>
            <w:r w:rsidRPr="002F0727">
              <w:rPr>
                <w:color w:val="000000"/>
                <w:sz w:val="24"/>
                <w:szCs w:val="24"/>
              </w:rPr>
              <w:t>Only allowing numbers for availability</w:t>
            </w:r>
          </w:p>
        </w:tc>
      </w:tr>
      <w:tr w:rsidR="00992CC8" w:rsidRPr="0006516A" w:rsidTr="006E1035">
        <w:tc>
          <w:tcPr>
            <w:tcW w:w="2808" w:type="dxa"/>
          </w:tcPr>
          <w:p w:rsidR="00992CC8" w:rsidRPr="00F91D5D" w:rsidRDefault="00992CC8" w:rsidP="006E1035">
            <w:pPr>
              <w:spacing w:before="120" w:beforeAutospacing="0" w:after="120" w:afterAutospacing="0" w:line="276" w:lineRule="auto"/>
              <w:rPr>
                <w:sz w:val="24"/>
                <w:szCs w:val="24"/>
              </w:rPr>
            </w:pPr>
            <w:r w:rsidRPr="00F91D5D">
              <w:rPr>
                <w:sz w:val="24"/>
                <w:szCs w:val="24"/>
              </w:rPr>
              <w:t>Test Item</w:t>
            </w:r>
          </w:p>
        </w:tc>
        <w:tc>
          <w:tcPr>
            <w:tcW w:w="6048" w:type="dxa"/>
          </w:tcPr>
          <w:p w:rsidR="00992CC8" w:rsidRPr="002F0727" w:rsidRDefault="00992CC8" w:rsidP="006E1035">
            <w:pPr>
              <w:spacing w:before="120" w:beforeAutospacing="0" w:after="120" w:afterAutospacing="0" w:line="276" w:lineRule="auto"/>
              <w:rPr>
                <w:color w:val="000000"/>
                <w:sz w:val="24"/>
                <w:szCs w:val="24"/>
              </w:rPr>
            </w:pPr>
            <w:r w:rsidRPr="002F0727">
              <w:rPr>
                <w:color w:val="000000"/>
                <w:sz w:val="24"/>
                <w:szCs w:val="24"/>
              </w:rPr>
              <w:t>The user shall only be able to provide a number for a volunteer’s availability.</w:t>
            </w:r>
          </w:p>
        </w:tc>
      </w:tr>
      <w:tr w:rsidR="00992CC8" w:rsidRPr="0006516A" w:rsidTr="006E1035">
        <w:tc>
          <w:tcPr>
            <w:tcW w:w="2808" w:type="dxa"/>
          </w:tcPr>
          <w:p w:rsidR="00992CC8" w:rsidRPr="00F91D5D" w:rsidRDefault="00992CC8"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992CC8" w:rsidRPr="00FC2646" w:rsidRDefault="00992CC8" w:rsidP="006E1035">
            <w:pPr>
              <w:spacing w:before="120" w:beforeAutospacing="0" w:after="120" w:afterAutospacing="0" w:line="276" w:lineRule="auto"/>
              <w:rPr>
                <w:color w:val="000000"/>
                <w:sz w:val="24"/>
                <w:szCs w:val="24"/>
              </w:rPr>
            </w:pPr>
            <w:r>
              <w:rPr>
                <w:color w:val="000000"/>
                <w:sz w:val="24"/>
                <w:szCs w:val="24"/>
              </w:rPr>
              <w:t>Should</w:t>
            </w:r>
            <w:r w:rsidRPr="00FC2646">
              <w:rPr>
                <w:color w:val="000000"/>
                <w:sz w:val="24"/>
                <w:szCs w:val="24"/>
              </w:rPr>
              <w:t xml:space="preserve"> have</w:t>
            </w:r>
          </w:p>
        </w:tc>
      </w:tr>
      <w:tr w:rsidR="00992CC8" w:rsidRPr="0006516A" w:rsidTr="006E1035">
        <w:tc>
          <w:tcPr>
            <w:tcW w:w="2808" w:type="dxa"/>
          </w:tcPr>
          <w:p w:rsidR="00992CC8" w:rsidRPr="00FC2646" w:rsidRDefault="00992CC8"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992CC8" w:rsidRPr="009A33C8" w:rsidRDefault="00992CC8" w:rsidP="006E1035">
            <w:pPr>
              <w:numPr>
                <w:ilvl w:val="0"/>
                <w:numId w:val="18"/>
              </w:num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p w:rsidR="00992CC8" w:rsidRPr="00FC2646" w:rsidRDefault="00992CC8" w:rsidP="006E1035">
            <w:pPr>
              <w:numPr>
                <w:ilvl w:val="0"/>
                <w:numId w:val="18"/>
              </w:numPr>
              <w:spacing w:before="120" w:beforeAutospacing="0" w:after="120" w:afterAutospacing="0" w:line="276" w:lineRule="auto"/>
              <w:rPr>
                <w:i/>
                <w:iCs/>
                <w:color w:val="000000"/>
                <w:sz w:val="24"/>
                <w:szCs w:val="24"/>
              </w:rPr>
            </w:pPr>
            <w:r>
              <w:rPr>
                <w:color w:val="000000"/>
                <w:sz w:val="24"/>
                <w:szCs w:val="24"/>
              </w:rPr>
              <w:t xml:space="preserve">All node dependencies have been installed via </w:t>
            </w:r>
            <w:r w:rsidRPr="002F0727">
              <w:rPr>
                <w:rFonts w:ascii="Menlo" w:hAnsi="Menlo" w:cs="Menlo"/>
                <w:color w:val="000000"/>
                <w:sz w:val="22"/>
                <w:szCs w:val="22"/>
              </w:rPr>
              <w:t>npm install</w:t>
            </w:r>
          </w:p>
        </w:tc>
      </w:tr>
      <w:tr w:rsidR="00992CC8" w:rsidRPr="0006516A" w:rsidTr="006E1035">
        <w:tc>
          <w:tcPr>
            <w:tcW w:w="2808" w:type="dxa"/>
          </w:tcPr>
          <w:p w:rsidR="00992CC8" w:rsidRPr="00F91D5D" w:rsidRDefault="00992CC8"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992CC8" w:rsidRPr="000D13B3" w:rsidRDefault="00992CC8" w:rsidP="006E1035">
            <w:pPr>
              <w:spacing w:before="120" w:beforeAutospacing="0" w:after="120" w:afterAutospacing="0" w:line="276" w:lineRule="auto"/>
              <w:rPr>
                <w:color w:val="000000"/>
                <w:sz w:val="24"/>
                <w:szCs w:val="24"/>
              </w:rPr>
            </w:pPr>
            <w:r>
              <w:rPr>
                <w:color w:val="000000"/>
                <w:sz w:val="24"/>
                <w:szCs w:val="24"/>
              </w:rPr>
              <w:t>Any non-number (and period) characters shall be rejected by the input box for volunteer availability.</w:t>
            </w:r>
          </w:p>
        </w:tc>
      </w:tr>
      <w:tr w:rsidR="00992CC8" w:rsidRPr="0006516A" w:rsidTr="006E1035">
        <w:tc>
          <w:tcPr>
            <w:tcW w:w="2808" w:type="dxa"/>
          </w:tcPr>
          <w:p w:rsidR="00992CC8" w:rsidRPr="0006516A" w:rsidRDefault="00992CC8" w:rsidP="006E1035">
            <w:pPr>
              <w:spacing w:before="120" w:beforeAutospacing="0" w:after="120" w:afterAutospacing="0" w:line="276" w:lineRule="auto"/>
            </w:pPr>
            <w:r w:rsidRPr="00F91D5D">
              <w:rPr>
                <w:sz w:val="24"/>
                <w:szCs w:val="24"/>
              </w:rPr>
              <w:t>Input Specifications</w:t>
            </w:r>
          </w:p>
        </w:tc>
        <w:tc>
          <w:tcPr>
            <w:tcW w:w="6048" w:type="dxa"/>
          </w:tcPr>
          <w:p w:rsidR="00992CC8" w:rsidRPr="002F0727" w:rsidRDefault="00992CC8" w:rsidP="006E1035">
            <w:pPr>
              <w:spacing w:before="120" w:beforeAutospacing="0" w:after="120" w:afterAutospacing="0" w:line="276" w:lineRule="auto"/>
              <w:rPr>
                <w:color w:val="000000"/>
                <w:sz w:val="24"/>
                <w:szCs w:val="24"/>
              </w:rPr>
            </w:pPr>
            <w:r w:rsidRPr="002F0727">
              <w:rPr>
                <w:color w:val="000000"/>
                <w:sz w:val="24"/>
                <w:szCs w:val="24"/>
              </w:rPr>
              <w:t xml:space="preserve">From within the </w:t>
            </w:r>
            <w:r w:rsidRPr="002F0727">
              <w:rPr>
                <w:rFonts w:ascii="Menlo" w:hAnsi="Menlo" w:cs="Menlo"/>
                <w:color w:val="000000"/>
                <w:sz w:val="22"/>
                <w:szCs w:val="22"/>
              </w:rPr>
              <w:t>frontend/FP_Frontend</w:t>
            </w:r>
            <w:r w:rsidRPr="002F0727">
              <w:rPr>
                <w:color w:val="000000"/>
                <w:sz w:val="24"/>
                <w:szCs w:val="24"/>
              </w:rPr>
              <w:t xml:space="preserve"> directory, run:</w:t>
            </w:r>
          </w:p>
          <w:p w:rsidR="00992CC8" w:rsidRPr="002F0727" w:rsidRDefault="002C047E" w:rsidP="006E1035">
            <w:pPr>
              <w:spacing w:before="120" w:beforeAutospacing="0" w:after="120" w:afterAutospacing="0" w:line="276" w:lineRule="auto"/>
              <w:rPr>
                <w:rFonts w:ascii="Menlo" w:hAnsi="Menlo" w:cs="Menlo"/>
                <w:color w:val="0070C0"/>
              </w:rPr>
            </w:pPr>
            <w:r w:rsidRPr="0036207F">
              <w:rPr>
                <w:rFonts w:ascii="Menlo" w:hAnsi="Menlo" w:cs="Menlo"/>
                <w:color w:val="000000"/>
                <w:sz w:val="22"/>
                <w:szCs w:val="22"/>
              </w:rPr>
              <w:t xml:space="preserve">$ </w:t>
            </w:r>
            <w:r w:rsidR="00992CC8" w:rsidRPr="002F0727">
              <w:rPr>
                <w:rFonts w:ascii="Menlo" w:hAnsi="Menlo" w:cs="Menlo"/>
                <w:color w:val="000000"/>
                <w:sz w:val="22"/>
                <w:szCs w:val="22"/>
              </w:rPr>
              <w:t>node_modules/.bin/cucumber-js features/only_</w:t>
            </w:r>
            <w:r w:rsidR="00894B91" w:rsidRPr="002F0727">
              <w:rPr>
                <w:rFonts w:ascii="Menlo" w:hAnsi="Menlo" w:cs="Menlo"/>
                <w:color w:val="000000"/>
                <w:sz w:val="22"/>
                <w:szCs w:val="22"/>
              </w:rPr>
              <w:t>time_avails</w:t>
            </w:r>
            <w:r w:rsidR="00992CC8" w:rsidRPr="002F0727">
              <w:rPr>
                <w:rFonts w:ascii="Menlo" w:hAnsi="Menlo" w:cs="Menlo"/>
                <w:color w:val="000000"/>
                <w:sz w:val="22"/>
                <w:szCs w:val="22"/>
              </w:rPr>
              <w:t>.feature</w:t>
            </w:r>
          </w:p>
        </w:tc>
      </w:tr>
      <w:tr w:rsidR="00992CC8" w:rsidRPr="0006516A" w:rsidTr="006E1035">
        <w:tc>
          <w:tcPr>
            <w:tcW w:w="2808" w:type="dxa"/>
          </w:tcPr>
          <w:p w:rsidR="00992CC8" w:rsidRPr="00FC2646" w:rsidRDefault="00992CC8"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992CC8" w:rsidRPr="002F0727" w:rsidRDefault="00992CC8" w:rsidP="006E1035">
            <w:pPr>
              <w:spacing w:before="120" w:beforeAutospacing="0" w:after="120" w:afterAutospacing="0" w:line="276" w:lineRule="auto"/>
              <w:rPr>
                <w:color w:val="000000"/>
                <w:sz w:val="24"/>
                <w:szCs w:val="24"/>
              </w:rPr>
            </w:pPr>
            <w:r w:rsidRPr="002F0727">
              <w:rPr>
                <w:color w:val="000000"/>
                <w:sz w:val="24"/>
                <w:szCs w:val="24"/>
              </w:rPr>
              <w:t>Google Chrome will open automatically and run the test. The results of the test shall be printed to the console from which the test was executed.</w:t>
            </w:r>
          </w:p>
        </w:tc>
      </w:tr>
      <w:tr w:rsidR="00992CC8" w:rsidRPr="0006516A" w:rsidTr="006E1035">
        <w:tc>
          <w:tcPr>
            <w:tcW w:w="2808" w:type="dxa"/>
          </w:tcPr>
          <w:p w:rsidR="00992CC8" w:rsidRPr="00FC2646" w:rsidRDefault="00992CC8"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992CC8" w:rsidRDefault="00992CC8" w:rsidP="006E1035">
            <w:pPr>
              <w:spacing w:before="120" w:beforeAutospacing="0" w:after="120" w:afterAutospacing="0" w:line="276" w:lineRule="auto"/>
              <w:rPr>
                <w:color w:val="000000"/>
                <w:sz w:val="24"/>
                <w:szCs w:val="24"/>
              </w:rPr>
            </w:pPr>
            <w:r>
              <w:rPr>
                <w:color w:val="000000"/>
                <w:sz w:val="24"/>
                <w:szCs w:val="24"/>
              </w:rPr>
              <w:t>The test shall pass if and only if:</w:t>
            </w:r>
          </w:p>
          <w:p w:rsidR="00992CC8" w:rsidRDefault="00992CC8" w:rsidP="006E1035">
            <w:pPr>
              <w:numPr>
                <w:ilvl w:val="0"/>
                <w:numId w:val="22"/>
              </w:numPr>
              <w:spacing w:before="120" w:beforeAutospacing="0" w:after="120" w:afterAutospacing="0" w:line="276" w:lineRule="auto"/>
              <w:rPr>
                <w:color w:val="000000"/>
                <w:sz w:val="24"/>
                <w:szCs w:val="24"/>
              </w:rPr>
            </w:pPr>
            <w:r>
              <w:rPr>
                <w:color w:val="000000"/>
                <w:sz w:val="24"/>
                <w:szCs w:val="24"/>
              </w:rPr>
              <w:t>No scenarios fail, and</w:t>
            </w:r>
          </w:p>
          <w:p w:rsidR="00992CC8" w:rsidRPr="009A33C8" w:rsidRDefault="00992CC8" w:rsidP="006E1035">
            <w:pPr>
              <w:numPr>
                <w:ilvl w:val="0"/>
                <w:numId w:val="22"/>
              </w:numPr>
              <w:spacing w:before="120" w:beforeAutospacing="0" w:after="120" w:afterAutospacing="0" w:line="276" w:lineRule="auto"/>
              <w:rPr>
                <w:color w:val="000000"/>
                <w:sz w:val="24"/>
                <w:szCs w:val="24"/>
              </w:rPr>
            </w:pPr>
            <w:r>
              <w:rPr>
                <w:color w:val="000000"/>
                <w:sz w:val="24"/>
                <w:szCs w:val="24"/>
              </w:rPr>
              <w:t>No steps fail</w:t>
            </w:r>
          </w:p>
        </w:tc>
      </w:tr>
      <w:tr w:rsidR="00992CC8" w:rsidRPr="0006516A" w:rsidTr="006E1035">
        <w:tc>
          <w:tcPr>
            <w:tcW w:w="2808" w:type="dxa"/>
          </w:tcPr>
          <w:p w:rsidR="00992CC8" w:rsidRPr="00FC2646" w:rsidRDefault="00992CC8"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992CC8" w:rsidRPr="00FC2646" w:rsidRDefault="00992CC8" w:rsidP="006E1035">
            <w:pPr>
              <w:spacing w:before="120" w:beforeAutospacing="0" w:after="120" w:afterAutospacing="0" w:line="276" w:lineRule="auto"/>
              <w:rPr>
                <w:color w:val="000000"/>
                <w:sz w:val="24"/>
                <w:szCs w:val="24"/>
              </w:rPr>
            </w:pPr>
            <w:r w:rsidRPr="00FC2646">
              <w:rPr>
                <w:color w:val="000000"/>
                <w:sz w:val="24"/>
                <w:szCs w:val="24"/>
              </w:rPr>
              <w:t>None.</w:t>
            </w:r>
          </w:p>
        </w:tc>
      </w:tr>
      <w:tr w:rsidR="00992CC8" w:rsidRPr="0006516A" w:rsidTr="006E1035">
        <w:tc>
          <w:tcPr>
            <w:tcW w:w="2808" w:type="dxa"/>
          </w:tcPr>
          <w:p w:rsidR="00992CC8" w:rsidRPr="00FC2646" w:rsidRDefault="00992CC8"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992CC8" w:rsidRPr="00FC2646" w:rsidRDefault="00992CC8" w:rsidP="006E1035">
            <w:pPr>
              <w:spacing w:before="120" w:beforeAutospacing="0" w:after="120" w:afterAutospacing="0" w:line="276" w:lineRule="auto"/>
              <w:rPr>
                <w:color w:val="000000"/>
                <w:sz w:val="24"/>
                <w:szCs w:val="24"/>
              </w:rPr>
            </w:pPr>
            <w:r w:rsidRPr="00FC2646">
              <w:rPr>
                <w:color w:val="000000"/>
                <w:sz w:val="24"/>
                <w:szCs w:val="24"/>
              </w:rPr>
              <w:t>None.</w:t>
            </w:r>
          </w:p>
        </w:tc>
      </w:tr>
      <w:tr w:rsidR="00992CC8" w:rsidRPr="0006516A" w:rsidTr="006E1035">
        <w:tc>
          <w:tcPr>
            <w:tcW w:w="2808" w:type="dxa"/>
          </w:tcPr>
          <w:p w:rsidR="00992CC8" w:rsidRPr="00FC2646" w:rsidRDefault="00992CC8"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992CC8" w:rsidRPr="009A33C8" w:rsidRDefault="00992CC8" w:rsidP="006E1035">
            <w:pPr>
              <w:spacing w:before="120" w:beforeAutospacing="0" w:after="120" w:afterAutospacing="0" w:line="276" w:lineRule="auto"/>
              <w:rPr>
                <w:color w:val="000000"/>
                <w:sz w:val="24"/>
                <w:szCs w:val="24"/>
              </w:rPr>
            </w:pPr>
            <w:r w:rsidRPr="004B5432">
              <w:rPr>
                <w:color w:val="000000"/>
                <w:sz w:val="24"/>
                <w:szCs w:val="24"/>
              </w:rPr>
              <w:t>WC_</w:t>
            </w:r>
            <w:r>
              <w:rPr>
                <w:color w:val="000000"/>
                <w:sz w:val="24"/>
                <w:szCs w:val="24"/>
              </w:rPr>
              <w:t>5488</w:t>
            </w:r>
            <w:r w:rsidRPr="00FC2646">
              <w:rPr>
                <w:i/>
                <w:iCs/>
                <w:color w:val="000000"/>
                <w:sz w:val="24"/>
                <w:szCs w:val="24"/>
              </w:rPr>
              <w:t>.</w:t>
            </w:r>
          </w:p>
        </w:tc>
      </w:tr>
    </w:tbl>
    <w:p w:rsidR="00992CC8" w:rsidRPr="00C836DA" w:rsidRDefault="00992CC8" w:rsidP="002F0727"/>
    <w:p w:rsidR="00027C9A" w:rsidRDefault="00027C9A" w:rsidP="00027C9A">
      <w:pPr>
        <w:pStyle w:val="Heading4"/>
      </w:pPr>
      <w:bookmarkStart w:id="180" w:name="_Toc26823102"/>
      <w:r>
        <w:t>TC-06 Toggling input panel</w:t>
      </w:r>
      <w:bookmarkEnd w:id="180"/>
      <w:r w:rsidR="00670AD9">
        <w:br/>
      </w:r>
    </w:p>
    <w:p w:rsidR="00670AD9" w:rsidRDefault="00670AD9" w:rsidP="00670AD9">
      <w:pPr>
        <w:pStyle w:val="Heading5"/>
      </w:pPr>
      <w:r>
        <w:t>Test Level</w:t>
      </w:r>
    </w:p>
    <w:p w:rsidR="00670AD9" w:rsidRPr="002F0727" w:rsidRDefault="00670AD9" w:rsidP="002F0727">
      <w:pPr>
        <w:rPr>
          <w:sz w:val="24"/>
          <w:szCs w:val="24"/>
        </w:rPr>
      </w:pPr>
      <w:r w:rsidRPr="002F0727">
        <w:rPr>
          <w:sz w:val="24"/>
          <w:szCs w:val="24"/>
        </w:rPr>
        <w:t>Software item level</w:t>
      </w:r>
    </w:p>
    <w:p w:rsidR="00670AD9" w:rsidRDefault="00670AD9" w:rsidP="00670AD9">
      <w:pPr>
        <w:pStyle w:val="Heading5"/>
      </w:pPr>
      <w:r>
        <w:t>Test Class</w:t>
      </w:r>
    </w:p>
    <w:p w:rsidR="00670AD9" w:rsidRPr="002F0727" w:rsidRDefault="00670AD9" w:rsidP="002F0727">
      <w:pPr>
        <w:spacing w:before="0" w:beforeAutospacing="0" w:after="0" w:afterAutospacing="0" w:line="276" w:lineRule="auto"/>
        <w:rPr>
          <w:sz w:val="24"/>
          <w:szCs w:val="24"/>
        </w:rPr>
      </w:pPr>
      <w:r w:rsidRPr="002F0727">
        <w:rPr>
          <w:sz w:val="24"/>
          <w:szCs w:val="24"/>
        </w:rPr>
        <w:t>•  Functionality test, and</w:t>
      </w:r>
    </w:p>
    <w:p w:rsidR="00670AD9" w:rsidRPr="002F0727" w:rsidRDefault="00670AD9" w:rsidP="002F0727">
      <w:pPr>
        <w:spacing w:before="0" w:beforeAutospacing="0" w:after="0" w:afterAutospacing="0" w:line="276" w:lineRule="auto"/>
        <w:rPr>
          <w:sz w:val="24"/>
          <w:szCs w:val="24"/>
        </w:rPr>
      </w:pPr>
      <w:r w:rsidRPr="002F0727">
        <w:rPr>
          <w:sz w:val="24"/>
          <w:szCs w:val="24"/>
        </w:rPr>
        <w:t>•  Erroneous test</w:t>
      </w:r>
    </w:p>
    <w:p w:rsidR="00670AD9" w:rsidRDefault="00670AD9" w:rsidP="00670AD9">
      <w:pPr>
        <w:pStyle w:val="Heading5"/>
      </w:pPr>
      <w:r>
        <w:t>Test Completion Criteria</w:t>
      </w:r>
    </w:p>
    <w:p w:rsidR="00670AD9" w:rsidRDefault="00670AD9" w:rsidP="00E2529B">
      <w:pPr>
        <w:spacing w:before="0" w:beforeAutospacing="0" w:after="0" w:afterAutospacing="0" w:line="276" w:lineRule="auto"/>
        <w:rPr>
          <w:sz w:val="24"/>
          <w:szCs w:val="24"/>
        </w:rPr>
      </w:pPr>
      <w:r w:rsidRPr="002F0727">
        <w:rPr>
          <w:sz w:val="24"/>
          <w:szCs w:val="24"/>
        </w:rPr>
        <w:t>The following breaks down the criteria that must be met for each test case to be completed:</w:t>
      </w:r>
    </w:p>
    <w:p w:rsidR="00E2529B" w:rsidRPr="002F0727" w:rsidRDefault="00E2529B" w:rsidP="002F0727">
      <w:pPr>
        <w:spacing w:before="0" w:beforeAutospacing="0" w:after="0" w:afterAutospacing="0" w:line="276" w:lineRule="auto"/>
        <w:rPr>
          <w:sz w:val="24"/>
          <w:szCs w:val="24"/>
        </w:rPr>
      </w:pPr>
    </w:p>
    <w:p w:rsidR="005567FC" w:rsidRPr="002F0727" w:rsidRDefault="005567FC" w:rsidP="002F0727">
      <w:pPr>
        <w:spacing w:before="0" w:beforeAutospacing="0" w:after="0" w:afterAutospacing="0" w:line="276" w:lineRule="auto"/>
        <w:rPr>
          <w:sz w:val="24"/>
          <w:szCs w:val="24"/>
        </w:rPr>
      </w:pPr>
      <w:r w:rsidRPr="002F0727">
        <w:rPr>
          <w:sz w:val="24"/>
          <w:szCs w:val="24"/>
        </w:rPr>
        <w:t>•  TC-06-01 Toggle input panel off, and</w:t>
      </w:r>
    </w:p>
    <w:p w:rsidR="005567FC" w:rsidRPr="002F0727" w:rsidRDefault="005567FC" w:rsidP="002F0727">
      <w:pPr>
        <w:spacing w:before="0" w:beforeAutospacing="0" w:after="0" w:afterAutospacing="0" w:line="276" w:lineRule="auto"/>
        <w:rPr>
          <w:sz w:val="24"/>
          <w:szCs w:val="24"/>
        </w:rPr>
      </w:pPr>
      <w:r w:rsidRPr="002F0727">
        <w:rPr>
          <w:sz w:val="24"/>
          <w:szCs w:val="24"/>
        </w:rPr>
        <w:t>•  TC-06-02 Toggle input panel off and on</w:t>
      </w:r>
    </w:p>
    <w:p w:rsidR="005567FC" w:rsidRPr="00C836DA" w:rsidDel="005567FC" w:rsidRDefault="00670AD9" w:rsidP="005567FC">
      <w:pPr>
        <w:pStyle w:val="Heading5"/>
      </w:pPr>
      <w:r>
        <w:t>Test Cases</w:t>
      </w:r>
    </w:p>
    <w:p w:rsidR="001C1CDD" w:rsidRPr="002F0727" w:rsidRDefault="001C1CDD" w:rsidP="002F0727">
      <w:pPr>
        <w:pStyle w:val="Caption"/>
        <w:keepNext/>
        <w:jc w:val="center"/>
        <w:rPr>
          <w:sz w:val="24"/>
          <w:szCs w:val="24"/>
        </w:rPr>
      </w:pPr>
      <w:bookmarkStart w:id="181" w:name="_Toc26822868"/>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19</w:t>
      </w:r>
      <w:r w:rsidRPr="002F0727">
        <w:rPr>
          <w:sz w:val="24"/>
          <w:szCs w:val="24"/>
        </w:rPr>
        <w:fldChar w:fldCharType="end"/>
      </w:r>
      <w:r w:rsidRPr="002F0727">
        <w:rPr>
          <w:sz w:val="24"/>
          <w:szCs w:val="24"/>
        </w:rPr>
        <w:t>: TC-06-01 Toggle input panel off</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5567FC" w:rsidRPr="0006516A" w:rsidTr="006E1035">
        <w:tc>
          <w:tcPr>
            <w:tcW w:w="2808" w:type="dxa"/>
          </w:tcPr>
          <w:p w:rsidR="005567FC" w:rsidRPr="00F91D5D" w:rsidRDefault="005567FC"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5567FC" w:rsidRPr="00F91D5D" w:rsidRDefault="005567FC"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6</w:t>
            </w:r>
            <w:r w:rsidRPr="00FC2646">
              <w:rPr>
                <w:color w:val="000000"/>
                <w:sz w:val="24"/>
                <w:szCs w:val="24"/>
              </w:rPr>
              <w:t>-0</w:t>
            </w:r>
            <w:r>
              <w:rPr>
                <w:color w:val="000000"/>
                <w:sz w:val="24"/>
                <w:szCs w:val="24"/>
              </w:rPr>
              <w:t>1</w:t>
            </w:r>
            <w:r w:rsidRPr="00FC2646">
              <w:rPr>
                <w:color w:val="000000"/>
                <w:sz w:val="24"/>
                <w:szCs w:val="24"/>
              </w:rPr>
              <w:t xml:space="preserve"> </w:t>
            </w:r>
            <w:r>
              <w:rPr>
                <w:color w:val="000000"/>
                <w:sz w:val="24"/>
                <w:szCs w:val="24"/>
              </w:rPr>
              <w:t>Toggle input panel off</w:t>
            </w:r>
          </w:p>
        </w:tc>
      </w:tr>
      <w:tr w:rsidR="005567FC" w:rsidRPr="0006516A" w:rsidTr="006E1035">
        <w:tc>
          <w:tcPr>
            <w:tcW w:w="2808" w:type="dxa"/>
          </w:tcPr>
          <w:p w:rsidR="005567FC" w:rsidRPr="00F91D5D" w:rsidRDefault="005567FC" w:rsidP="006E1035">
            <w:pPr>
              <w:spacing w:before="120" w:beforeAutospacing="0" w:after="120" w:afterAutospacing="0" w:line="276" w:lineRule="auto"/>
              <w:rPr>
                <w:sz w:val="24"/>
                <w:szCs w:val="24"/>
              </w:rPr>
            </w:pPr>
            <w:r w:rsidRPr="00F91D5D">
              <w:rPr>
                <w:sz w:val="24"/>
                <w:szCs w:val="24"/>
              </w:rPr>
              <w:t>Test Item</w:t>
            </w:r>
          </w:p>
        </w:tc>
        <w:tc>
          <w:tcPr>
            <w:tcW w:w="6048" w:type="dxa"/>
          </w:tcPr>
          <w:p w:rsidR="005567FC" w:rsidRPr="002F0727" w:rsidRDefault="005567FC" w:rsidP="006E1035">
            <w:pPr>
              <w:spacing w:before="120" w:beforeAutospacing="0" w:after="120" w:afterAutospacing="0" w:line="276" w:lineRule="auto"/>
              <w:rPr>
                <w:color w:val="000000"/>
                <w:sz w:val="24"/>
                <w:szCs w:val="24"/>
              </w:rPr>
            </w:pPr>
            <w:r w:rsidRPr="002F0727">
              <w:rPr>
                <w:color w:val="000000"/>
                <w:sz w:val="24"/>
                <w:szCs w:val="24"/>
              </w:rPr>
              <w:t>The user shall only be able to toggle the input panel off, hiding it from view.</w:t>
            </w:r>
          </w:p>
        </w:tc>
      </w:tr>
      <w:tr w:rsidR="005567FC" w:rsidRPr="0006516A" w:rsidTr="006E1035">
        <w:tc>
          <w:tcPr>
            <w:tcW w:w="2808" w:type="dxa"/>
          </w:tcPr>
          <w:p w:rsidR="005567FC" w:rsidRPr="00F91D5D" w:rsidRDefault="005567FC"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5567FC" w:rsidRPr="00FC2646" w:rsidRDefault="005567FC" w:rsidP="006E1035">
            <w:pPr>
              <w:spacing w:before="120" w:beforeAutospacing="0" w:after="120" w:afterAutospacing="0" w:line="276" w:lineRule="auto"/>
              <w:rPr>
                <w:color w:val="000000"/>
                <w:sz w:val="24"/>
                <w:szCs w:val="24"/>
              </w:rPr>
            </w:pPr>
            <w:r>
              <w:rPr>
                <w:color w:val="000000"/>
                <w:sz w:val="24"/>
                <w:szCs w:val="24"/>
              </w:rPr>
              <w:t>Should</w:t>
            </w:r>
            <w:r w:rsidRPr="00FC2646">
              <w:rPr>
                <w:color w:val="000000"/>
                <w:sz w:val="24"/>
                <w:szCs w:val="24"/>
              </w:rPr>
              <w:t xml:space="preserve"> have</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5567FC" w:rsidRPr="009A33C8" w:rsidRDefault="005567FC" w:rsidP="006E1035">
            <w:pPr>
              <w:numPr>
                <w:ilvl w:val="0"/>
                <w:numId w:val="18"/>
              </w:num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p w:rsidR="005567FC" w:rsidRPr="00FC2646" w:rsidRDefault="005567FC" w:rsidP="006E1035">
            <w:pPr>
              <w:numPr>
                <w:ilvl w:val="0"/>
                <w:numId w:val="18"/>
              </w:numPr>
              <w:spacing w:before="120" w:beforeAutospacing="0" w:after="120" w:afterAutospacing="0" w:line="276" w:lineRule="auto"/>
              <w:rPr>
                <w:i/>
                <w:iCs/>
                <w:color w:val="000000"/>
                <w:sz w:val="24"/>
                <w:szCs w:val="24"/>
              </w:rPr>
            </w:pPr>
            <w:r>
              <w:rPr>
                <w:color w:val="000000"/>
                <w:sz w:val="24"/>
                <w:szCs w:val="24"/>
              </w:rPr>
              <w:t xml:space="preserve">All node dependencies have been installed via </w:t>
            </w:r>
            <w:r w:rsidRPr="002F0727">
              <w:rPr>
                <w:rFonts w:ascii="Menlo" w:hAnsi="Menlo" w:cs="Menlo"/>
                <w:color w:val="000000"/>
                <w:sz w:val="22"/>
                <w:szCs w:val="22"/>
              </w:rPr>
              <w:t>npm install</w:t>
            </w:r>
          </w:p>
        </w:tc>
      </w:tr>
      <w:tr w:rsidR="005567FC" w:rsidRPr="0006516A" w:rsidTr="006E1035">
        <w:tc>
          <w:tcPr>
            <w:tcW w:w="2808" w:type="dxa"/>
          </w:tcPr>
          <w:p w:rsidR="005567FC" w:rsidRPr="00F91D5D" w:rsidRDefault="005567FC"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5567FC" w:rsidRPr="000D13B3" w:rsidRDefault="005567FC" w:rsidP="006E1035">
            <w:pPr>
              <w:spacing w:before="120" w:beforeAutospacing="0" w:after="120" w:afterAutospacing="0" w:line="276" w:lineRule="auto"/>
              <w:rPr>
                <w:color w:val="000000"/>
                <w:sz w:val="24"/>
                <w:szCs w:val="24"/>
              </w:rPr>
            </w:pPr>
            <w:r>
              <w:rPr>
                <w:color w:val="000000"/>
                <w:sz w:val="24"/>
                <w:szCs w:val="24"/>
              </w:rPr>
              <w:t>The input panel shall disappear.</w:t>
            </w:r>
          </w:p>
        </w:tc>
      </w:tr>
      <w:tr w:rsidR="005567FC" w:rsidRPr="0006516A" w:rsidTr="006E1035">
        <w:tc>
          <w:tcPr>
            <w:tcW w:w="2808" w:type="dxa"/>
          </w:tcPr>
          <w:p w:rsidR="005567FC" w:rsidRPr="0006516A" w:rsidRDefault="005567FC" w:rsidP="006E1035">
            <w:pPr>
              <w:spacing w:before="120" w:beforeAutospacing="0" w:after="120" w:afterAutospacing="0" w:line="276" w:lineRule="auto"/>
            </w:pPr>
            <w:r w:rsidRPr="00F91D5D">
              <w:rPr>
                <w:sz w:val="24"/>
                <w:szCs w:val="24"/>
              </w:rPr>
              <w:t>Input Specifications</w:t>
            </w:r>
          </w:p>
        </w:tc>
        <w:tc>
          <w:tcPr>
            <w:tcW w:w="6048" w:type="dxa"/>
          </w:tcPr>
          <w:p w:rsidR="005567FC" w:rsidRPr="002F0727" w:rsidRDefault="005567FC" w:rsidP="006E1035">
            <w:pPr>
              <w:spacing w:before="120" w:beforeAutospacing="0" w:after="120" w:afterAutospacing="0" w:line="276" w:lineRule="auto"/>
              <w:rPr>
                <w:color w:val="000000"/>
                <w:sz w:val="24"/>
                <w:szCs w:val="24"/>
              </w:rPr>
            </w:pPr>
            <w:r w:rsidRPr="002F0727">
              <w:rPr>
                <w:color w:val="000000"/>
                <w:sz w:val="24"/>
                <w:szCs w:val="24"/>
              </w:rPr>
              <w:t xml:space="preserve">From within the </w:t>
            </w:r>
            <w:r w:rsidRPr="002F0727">
              <w:rPr>
                <w:rFonts w:ascii="Menlo" w:hAnsi="Menlo" w:cs="Menlo"/>
                <w:color w:val="000000"/>
                <w:sz w:val="22"/>
                <w:szCs w:val="22"/>
              </w:rPr>
              <w:t>frontend/FP_Frontend</w:t>
            </w:r>
            <w:r w:rsidRPr="002F0727">
              <w:rPr>
                <w:color w:val="000000"/>
                <w:sz w:val="24"/>
                <w:szCs w:val="24"/>
              </w:rPr>
              <w:t xml:space="preserve"> directory, run:</w:t>
            </w:r>
          </w:p>
          <w:p w:rsidR="005567FC" w:rsidRPr="002F0727" w:rsidRDefault="00184068" w:rsidP="006E1035">
            <w:pPr>
              <w:spacing w:before="120" w:beforeAutospacing="0" w:after="120" w:afterAutospacing="0" w:line="276" w:lineRule="auto"/>
              <w:rPr>
                <w:rFonts w:ascii="Menlo" w:hAnsi="Menlo" w:cs="Menlo"/>
                <w:color w:val="0070C0"/>
              </w:rPr>
            </w:pPr>
            <w:r w:rsidRPr="002F0727">
              <w:rPr>
                <w:rFonts w:ascii="Menlo" w:hAnsi="Menlo" w:cs="Menlo"/>
                <w:color w:val="000000"/>
                <w:sz w:val="22"/>
                <w:szCs w:val="22"/>
              </w:rPr>
              <w:t xml:space="preserve">$ </w:t>
            </w:r>
            <w:r w:rsidR="005567FC" w:rsidRPr="002F0727">
              <w:rPr>
                <w:rFonts w:ascii="Menlo" w:hAnsi="Menlo" w:cs="Menlo"/>
                <w:color w:val="000000"/>
                <w:sz w:val="22"/>
                <w:szCs w:val="22"/>
              </w:rPr>
              <w:t>node_modules/.bin/cucumber-js features/toggle_input_off.feature</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5567FC" w:rsidRPr="002F0727" w:rsidRDefault="005567FC" w:rsidP="006E1035">
            <w:pPr>
              <w:spacing w:before="120" w:beforeAutospacing="0" w:after="120" w:afterAutospacing="0" w:line="276" w:lineRule="auto"/>
              <w:rPr>
                <w:color w:val="000000"/>
                <w:sz w:val="24"/>
                <w:szCs w:val="24"/>
              </w:rPr>
            </w:pPr>
            <w:r w:rsidRPr="002F0727">
              <w:rPr>
                <w:color w:val="000000"/>
                <w:sz w:val="24"/>
                <w:szCs w:val="24"/>
              </w:rPr>
              <w:t>Google Chrome will open automatically and run the test. The results of the test shall be printed to the console from which the test was executed.</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5567FC" w:rsidRDefault="005567FC" w:rsidP="006E1035">
            <w:pPr>
              <w:spacing w:before="120" w:beforeAutospacing="0" w:after="120" w:afterAutospacing="0" w:line="276" w:lineRule="auto"/>
              <w:rPr>
                <w:color w:val="000000"/>
                <w:sz w:val="24"/>
                <w:szCs w:val="24"/>
              </w:rPr>
            </w:pPr>
            <w:r>
              <w:rPr>
                <w:color w:val="000000"/>
                <w:sz w:val="24"/>
                <w:szCs w:val="24"/>
              </w:rPr>
              <w:t>The test shall pass if and only if:</w:t>
            </w:r>
          </w:p>
          <w:p w:rsidR="005567FC" w:rsidRDefault="005567FC" w:rsidP="006E1035">
            <w:pPr>
              <w:numPr>
                <w:ilvl w:val="0"/>
                <w:numId w:val="22"/>
              </w:numPr>
              <w:spacing w:before="120" w:beforeAutospacing="0" w:after="120" w:afterAutospacing="0" w:line="276" w:lineRule="auto"/>
              <w:rPr>
                <w:color w:val="000000"/>
                <w:sz w:val="24"/>
                <w:szCs w:val="24"/>
              </w:rPr>
            </w:pPr>
            <w:r>
              <w:rPr>
                <w:color w:val="000000"/>
                <w:sz w:val="24"/>
                <w:szCs w:val="24"/>
              </w:rPr>
              <w:t>No scenarios fail, and</w:t>
            </w:r>
          </w:p>
          <w:p w:rsidR="005567FC" w:rsidRPr="009A33C8" w:rsidRDefault="005567FC" w:rsidP="006E1035">
            <w:pPr>
              <w:numPr>
                <w:ilvl w:val="0"/>
                <w:numId w:val="22"/>
              </w:numPr>
              <w:spacing w:before="120" w:beforeAutospacing="0" w:after="120" w:afterAutospacing="0" w:line="276" w:lineRule="auto"/>
              <w:rPr>
                <w:color w:val="000000"/>
                <w:sz w:val="24"/>
                <w:szCs w:val="24"/>
              </w:rPr>
            </w:pPr>
            <w:r>
              <w:rPr>
                <w:color w:val="000000"/>
                <w:sz w:val="24"/>
                <w:szCs w:val="24"/>
              </w:rPr>
              <w:t>No steps fail</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None.</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None.</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5567FC" w:rsidRPr="009A33C8" w:rsidRDefault="005567FC" w:rsidP="006E1035">
            <w:pPr>
              <w:spacing w:before="120" w:beforeAutospacing="0" w:after="120" w:afterAutospacing="0" w:line="276" w:lineRule="auto"/>
              <w:rPr>
                <w:color w:val="000000"/>
                <w:sz w:val="24"/>
                <w:szCs w:val="24"/>
              </w:rPr>
            </w:pPr>
            <w:r w:rsidRPr="004B5432">
              <w:rPr>
                <w:color w:val="000000"/>
                <w:sz w:val="24"/>
                <w:szCs w:val="24"/>
              </w:rPr>
              <w:t>WC_</w:t>
            </w:r>
            <w:r>
              <w:rPr>
                <w:color w:val="000000"/>
                <w:sz w:val="24"/>
                <w:szCs w:val="24"/>
              </w:rPr>
              <w:t>5488</w:t>
            </w:r>
            <w:r w:rsidRPr="00FC2646">
              <w:rPr>
                <w:i/>
                <w:iCs/>
                <w:color w:val="000000"/>
                <w:sz w:val="24"/>
                <w:szCs w:val="24"/>
              </w:rPr>
              <w:t>.</w:t>
            </w:r>
          </w:p>
        </w:tc>
      </w:tr>
    </w:tbl>
    <w:p w:rsidR="005567FC" w:rsidRDefault="005567FC" w:rsidP="005567FC"/>
    <w:p w:rsidR="00B257BC" w:rsidRPr="002F0727" w:rsidRDefault="00B257BC" w:rsidP="002F0727">
      <w:pPr>
        <w:pStyle w:val="Caption"/>
        <w:keepNext/>
        <w:jc w:val="center"/>
        <w:rPr>
          <w:sz w:val="24"/>
          <w:szCs w:val="24"/>
        </w:rPr>
      </w:pPr>
      <w:bookmarkStart w:id="182" w:name="_Toc26822869"/>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20</w:t>
      </w:r>
      <w:r w:rsidRPr="002F0727">
        <w:rPr>
          <w:sz w:val="24"/>
          <w:szCs w:val="24"/>
        </w:rPr>
        <w:fldChar w:fldCharType="end"/>
      </w:r>
      <w:r w:rsidRPr="002F0727">
        <w:rPr>
          <w:sz w:val="24"/>
          <w:szCs w:val="24"/>
        </w:rPr>
        <w:t>: TC-06-02 Toggle input panel off and on</w:t>
      </w:r>
      <w:bookmarkStart w:id="183" w:name="_Toc12423442"/>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5567FC" w:rsidRPr="0006516A" w:rsidTr="006E1035">
        <w:tc>
          <w:tcPr>
            <w:tcW w:w="2808" w:type="dxa"/>
          </w:tcPr>
          <w:p w:rsidR="005567FC" w:rsidRPr="00F91D5D" w:rsidRDefault="005567FC" w:rsidP="006E1035">
            <w:pPr>
              <w:spacing w:before="120" w:beforeAutospacing="0" w:after="120" w:afterAutospacing="0" w:line="276" w:lineRule="auto"/>
              <w:rPr>
                <w:sz w:val="24"/>
                <w:szCs w:val="24"/>
              </w:rPr>
            </w:pPr>
            <w:r w:rsidRPr="00F91D5D">
              <w:rPr>
                <w:sz w:val="24"/>
                <w:szCs w:val="24"/>
              </w:rPr>
              <w:t>Test Case Number</w:t>
            </w:r>
          </w:p>
        </w:tc>
        <w:tc>
          <w:tcPr>
            <w:tcW w:w="6048" w:type="dxa"/>
          </w:tcPr>
          <w:p w:rsidR="005567FC" w:rsidRPr="00F91D5D" w:rsidRDefault="005567FC" w:rsidP="006E1035">
            <w:pPr>
              <w:spacing w:before="120" w:beforeAutospacing="0" w:after="120" w:afterAutospacing="0" w:line="276" w:lineRule="auto"/>
              <w:rPr>
                <w:color w:val="0070C0"/>
                <w:sz w:val="24"/>
                <w:szCs w:val="24"/>
              </w:rPr>
            </w:pPr>
            <w:r w:rsidRPr="00FC2646">
              <w:rPr>
                <w:color w:val="000000"/>
                <w:sz w:val="24"/>
                <w:szCs w:val="24"/>
              </w:rPr>
              <w:t>TC-0</w:t>
            </w:r>
            <w:r>
              <w:rPr>
                <w:color w:val="000000"/>
                <w:sz w:val="24"/>
                <w:szCs w:val="24"/>
              </w:rPr>
              <w:t>6</w:t>
            </w:r>
            <w:r w:rsidRPr="00FC2646">
              <w:rPr>
                <w:color w:val="000000"/>
                <w:sz w:val="24"/>
                <w:szCs w:val="24"/>
              </w:rPr>
              <w:t>-0</w:t>
            </w:r>
            <w:r>
              <w:rPr>
                <w:color w:val="000000"/>
                <w:sz w:val="24"/>
                <w:szCs w:val="24"/>
              </w:rPr>
              <w:t>2</w:t>
            </w:r>
            <w:r w:rsidRPr="00FC2646">
              <w:rPr>
                <w:color w:val="000000"/>
                <w:sz w:val="24"/>
                <w:szCs w:val="24"/>
              </w:rPr>
              <w:t xml:space="preserve"> </w:t>
            </w:r>
            <w:r>
              <w:rPr>
                <w:color w:val="000000"/>
                <w:sz w:val="24"/>
                <w:szCs w:val="24"/>
              </w:rPr>
              <w:t>Toggle input panel off and on</w:t>
            </w:r>
          </w:p>
        </w:tc>
      </w:tr>
      <w:tr w:rsidR="005567FC" w:rsidRPr="0006516A" w:rsidTr="006E1035">
        <w:tc>
          <w:tcPr>
            <w:tcW w:w="2808" w:type="dxa"/>
          </w:tcPr>
          <w:p w:rsidR="005567FC" w:rsidRPr="00F91D5D" w:rsidRDefault="005567FC" w:rsidP="006E1035">
            <w:pPr>
              <w:spacing w:before="120" w:beforeAutospacing="0" w:after="120" w:afterAutospacing="0" w:line="276" w:lineRule="auto"/>
              <w:rPr>
                <w:sz w:val="24"/>
                <w:szCs w:val="24"/>
              </w:rPr>
            </w:pPr>
            <w:r w:rsidRPr="00F91D5D">
              <w:rPr>
                <w:sz w:val="24"/>
                <w:szCs w:val="24"/>
              </w:rPr>
              <w:t>Test Item</w:t>
            </w:r>
          </w:p>
        </w:tc>
        <w:tc>
          <w:tcPr>
            <w:tcW w:w="6048" w:type="dxa"/>
          </w:tcPr>
          <w:p w:rsidR="005567FC" w:rsidRPr="002F0727" w:rsidRDefault="005567FC" w:rsidP="006E1035">
            <w:pPr>
              <w:spacing w:before="120" w:beforeAutospacing="0" w:after="120" w:afterAutospacing="0" w:line="276" w:lineRule="auto"/>
              <w:rPr>
                <w:color w:val="000000"/>
                <w:sz w:val="24"/>
                <w:szCs w:val="24"/>
              </w:rPr>
            </w:pPr>
            <w:r w:rsidRPr="002F0727">
              <w:rPr>
                <w:color w:val="000000"/>
                <w:sz w:val="24"/>
                <w:szCs w:val="24"/>
              </w:rPr>
              <w:t>The user shall only be able to toggle the input panel off, hiding it from view, and then back on.</w:t>
            </w:r>
          </w:p>
        </w:tc>
      </w:tr>
      <w:tr w:rsidR="005567FC" w:rsidRPr="0006516A" w:rsidTr="006E1035">
        <w:tc>
          <w:tcPr>
            <w:tcW w:w="2808" w:type="dxa"/>
          </w:tcPr>
          <w:p w:rsidR="005567FC" w:rsidRPr="00F91D5D" w:rsidRDefault="005567FC" w:rsidP="006E1035">
            <w:pPr>
              <w:spacing w:before="120" w:beforeAutospacing="0" w:after="120" w:afterAutospacing="0" w:line="276" w:lineRule="auto"/>
              <w:rPr>
                <w:sz w:val="24"/>
                <w:szCs w:val="24"/>
              </w:rPr>
            </w:pPr>
            <w:r w:rsidRPr="00F91D5D">
              <w:rPr>
                <w:sz w:val="24"/>
                <w:szCs w:val="24"/>
              </w:rPr>
              <w:t>Test Priority</w:t>
            </w:r>
          </w:p>
        </w:tc>
        <w:tc>
          <w:tcPr>
            <w:tcW w:w="6048" w:type="dxa"/>
          </w:tcPr>
          <w:p w:rsidR="005567FC" w:rsidRPr="00FC2646" w:rsidRDefault="005567FC" w:rsidP="006E1035">
            <w:pPr>
              <w:spacing w:before="120" w:beforeAutospacing="0" w:after="120" w:afterAutospacing="0" w:line="276" w:lineRule="auto"/>
              <w:rPr>
                <w:color w:val="000000"/>
                <w:sz w:val="24"/>
                <w:szCs w:val="24"/>
              </w:rPr>
            </w:pPr>
            <w:r>
              <w:rPr>
                <w:color w:val="000000"/>
                <w:sz w:val="24"/>
                <w:szCs w:val="24"/>
              </w:rPr>
              <w:t>Should</w:t>
            </w:r>
            <w:r w:rsidRPr="00FC2646">
              <w:rPr>
                <w:color w:val="000000"/>
                <w:sz w:val="24"/>
                <w:szCs w:val="24"/>
              </w:rPr>
              <w:t xml:space="preserve"> have</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Pre-conditions</w:t>
            </w:r>
          </w:p>
        </w:tc>
        <w:tc>
          <w:tcPr>
            <w:tcW w:w="6048" w:type="dxa"/>
          </w:tcPr>
          <w:p w:rsidR="005567FC" w:rsidRPr="009A33C8" w:rsidRDefault="005567FC" w:rsidP="006E1035">
            <w:pPr>
              <w:numPr>
                <w:ilvl w:val="0"/>
                <w:numId w:val="18"/>
              </w:numPr>
              <w:spacing w:before="120" w:beforeAutospacing="0" w:after="120" w:afterAutospacing="0" w:line="276" w:lineRule="auto"/>
              <w:rPr>
                <w:i/>
                <w:iCs/>
                <w:color w:val="000000"/>
                <w:sz w:val="24"/>
                <w:szCs w:val="24"/>
              </w:rPr>
            </w:pPr>
            <w:r>
              <w:rPr>
                <w:color w:val="000000"/>
                <w:sz w:val="24"/>
                <w:szCs w:val="24"/>
              </w:rPr>
              <w:t>The user’s workstation has network access to a running instance of the application</w:t>
            </w:r>
          </w:p>
          <w:p w:rsidR="005567FC" w:rsidRPr="00FC2646" w:rsidRDefault="005567FC" w:rsidP="006E1035">
            <w:pPr>
              <w:numPr>
                <w:ilvl w:val="0"/>
                <w:numId w:val="18"/>
              </w:numPr>
              <w:spacing w:before="120" w:beforeAutospacing="0" w:after="120" w:afterAutospacing="0" w:line="276" w:lineRule="auto"/>
              <w:rPr>
                <w:i/>
                <w:iCs/>
                <w:color w:val="000000"/>
                <w:sz w:val="24"/>
                <w:szCs w:val="24"/>
              </w:rPr>
            </w:pPr>
            <w:r>
              <w:rPr>
                <w:color w:val="000000"/>
                <w:sz w:val="24"/>
                <w:szCs w:val="24"/>
              </w:rPr>
              <w:t xml:space="preserve">All node dependencies have been installed via </w:t>
            </w:r>
            <w:r w:rsidRPr="002F0727">
              <w:rPr>
                <w:rFonts w:ascii="Menlo" w:hAnsi="Menlo" w:cs="Menlo"/>
                <w:color w:val="000000"/>
                <w:sz w:val="22"/>
                <w:szCs w:val="22"/>
              </w:rPr>
              <w:t>npm install</w:t>
            </w:r>
          </w:p>
        </w:tc>
      </w:tr>
      <w:tr w:rsidR="005567FC" w:rsidRPr="0006516A" w:rsidTr="006E1035">
        <w:tc>
          <w:tcPr>
            <w:tcW w:w="2808" w:type="dxa"/>
          </w:tcPr>
          <w:p w:rsidR="005567FC" w:rsidRPr="00F91D5D" w:rsidRDefault="005567FC" w:rsidP="006E1035">
            <w:pPr>
              <w:spacing w:before="120" w:beforeAutospacing="0" w:after="120" w:afterAutospacing="0" w:line="276" w:lineRule="auto"/>
              <w:rPr>
                <w:sz w:val="24"/>
                <w:szCs w:val="24"/>
              </w:rPr>
            </w:pPr>
            <w:r w:rsidRPr="00F91D5D">
              <w:rPr>
                <w:sz w:val="24"/>
                <w:szCs w:val="24"/>
              </w:rPr>
              <w:t>Post-conditions</w:t>
            </w:r>
          </w:p>
        </w:tc>
        <w:tc>
          <w:tcPr>
            <w:tcW w:w="6048" w:type="dxa"/>
          </w:tcPr>
          <w:p w:rsidR="005567FC" w:rsidRPr="000D13B3" w:rsidRDefault="005567FC" w:rsidP="006E1035">
            <w:pPr>
              <w:spacing w:before="120" w:beforeAutospacing="0" w:after="120" w:afterAutospacing="0" w:line="276" w:lineRule="auto"/>
              <w:rPr>
                <w:color w:val="000000"/>
                <w:sz w:val="24"/>
                <w:szCs w:val="24"/>
              </w:rPr>
            </w:pPr>
            <w:r>
              <w:rPr>
                <w:color w:val="000000"/>
                <w:sz w:val="24"/>
                <w:szCs w:val="24"/>
              </w:rPr>
              <w:t>The input panel shall disappear</w:t>
            </w:r>
            <w:r w:rsidR="00205F41">
              <w:rPr>
                <w:color w:val="000000"/>
                <w:sz w:val="24"/>
                <w:szCs w:val="24"/>
              </w:rPr>
              <w:t>, and then reappear.</w:t>
            </w:r>
          </w:p>
        </w:tc>
      </w:tr>
      <w:tr w:rsidR="005567FC" w:rsidRPr="0006516A" w:rsidTr="006E1035">
        <w:tc>
          <w:tcPr>
            <w:tcW w:w="2808" w:type="dxa"/>
          </w:tcPr>
          <w:p w:rsidR="005567FC" w:rsidRPr="0006516A" w:rsidRDefault="005567FC" w:rsidP="006E1035">
            <w:pPr>
              <w:spacing w:before="120" w:beforeAutospacing="0" w:after="120" w:afterAutospacing="0" w:line="276" w:lineRule="auto"/>
            </w:pPr>
            <w:r w:rsidRPr="00F91D5D">
              <w:rPr>
                <w:sz w:val="24"/>
                <w:szCs w:val="24"/>
              </w:rPr>
              <w:t>Input Specifications</w:t>
            </w:r>
          </w:p>
        </w:tc>
        <w:tc>
          <w:tcPr>
            <w:tcW w:w="6048" w:type="dxa"/>
          </w:tcPr>
          <w:p w:rsidR="005567FC" w:rsidRPr="002F0727" w:rsidRDefault="005567FC" w:rsidP="006E1035">
            <w:pPr>
              <w:spacing w:before="120" w:beforeAutospacing="0" w:after="120" w:afterAutospacing="0" w:line="276" w:lineRule="auto"/>
              <w:rPr>
                <w:color w:val="000000"/>
                <w:sz w:val="24"/>
                <w:szCs w:val="24"/>
              </w:rPr>
            </w:pPr>
            <w:r w:rsidRPr="002F0727">
              <w:rPr>
                <w:color w:val="000000"/>
                <w:sz w:val="24"/>
                <w:szCs w:val="24"/>
              </w:rPr>
              <w:t xml:space="preserve">From within the </w:t>
            </w:r>
            <w:r w:rsidRPr="002F0727">
              <w:rPr>
                <w:rFonts w:ascii="Menlo" w:hAnsi="Menlo" w:cs="Menlo"/>
                <w:color w:val="000000"/>
                <w:sz w:val="22"/>
                <w:szCs w:val="22"/>
              </w:rPr>
              <w:t>frontend/FP_Frontend</w:t>
            </w:r>
            <w:r w:rsidRPr="002F0727">
              <w:rPr>
                <w:color w:val="000000"/>
                <w:sz w:val="24"/>
                <w:szCs w:val="24"/>
              </w:rPr>
              <w:t xml:space="preserve"> directory, run:</w:t>
            </w:r>
          </w:p>
          <w:p w:rsidR="005567FC" w:rsidRPr="002F0727" w:rsidRDefault="00AA4532" w:rsidP="006E1035">
            <w:pPr>
              <w:spacing w:before="120" w:beforeAutospacing="0" w:after="120" w:afterAutospacing="0" w:line="276" w:lineRule="auto"/>
              <w:rPr>
                <w:rFonts w:ascii="Menlo" w:hAnsi="Menlo" w:cs="Menlo"/>
                <w:color w:val="0070C0"/>
              </w:rPr>
            </w:pPr>
            <w:r w:rsidRPr="002F0727">
              <w:rPr>
                <w:rFonts w:ascii="Menlo" w:hAnsi="Menlo" w:cs="Menlo"/>
                <w:color w:val="000000"/>
                <w:sz w:val="22"/>
                <w:szCs w:val="22"/>
              </w:rPr>
              <w:t xml:space="preserve">$ </w:t>
            </w:r>
            <w:r w:rsidR="005567FC" w:rsidRPr="002F0727">
              <w:rPr>
                <w:rFonts w:ascii="Menlo" w:hAnsi="Menlo" w:cs="Menlo"/>
                <w:color w:val="000000"/>
                <w:sz w:val="22"/>
                <w:szCs w:val="22"/>
              </w:rPr>
              <w:t>node_modules/.bin/cucumber-js features/toggle_input_</w:t>
            </w:r>
            <w:r w:rsidR="00205F41" w:rsidRPr="002F0727">
              <w:rPr>
                <w:rFonts w:ascii="Menlo" w:hAnsi="Menlo" w:cs="Menlo"/>
                <w:color w:val="000000"/>
                <w:sz w:val="22"/>
                <w:szCs w:val="22"/>
              </w:rPr>
              <w:t>on</w:t>
            </w:r>
            <w:r w:rsidR="005567FC" w:rsidRPr="002F0727">
              <w:rPr>
                <w:rFonts w:ascii="Menlo" w:hAnsi="Menlo" w:cs="Menlo"/>
                <w:color w:val="000000"/>
                <w:sz w:val="22"/>
                <w:szCs w:val="22"/>
              </w:rPr>
              <w:t>.feature</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Expected Output Specifications</w:t>
            </w:r>
          </w:p>
        </w:tc>
        <w:tc>
          <w:tcPr>
            <w:tcW w:w="6048" w:type="dxa"/>
          </w:tcPr>
          <w:p w:rsidR="005567FC" w:rsidRPr="002F0727" w:rsidRDefault="005567FC" w:rsidP="006E1035">
            <w:pPr>
              <w:spacing w:before="120" w:beforeAutospacing="0" w:after="120" w:afterAutospacing="0" w:line="276" w:lineRule="auto"/>
              <w:rPr>
                <w:color w:val="000000"/>
                <w:sz w:val="24"/>
                <w:szCs w:val="24"/>
              </w:rPr>
            </w:pPr>
            <w:r w:rsidRPr="002F0727">
              <w:rPr>
                <w:color w:val="000000"/>
                <w:sz w:val="24"/>
                <w:szCs w:val="24"/>
              </w:rPr>
              <w:t>Google Chrome will open automatically and run the test. The results of the test shall be printed to the console from which the test was executed.</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Pass/Fail Criteria</w:t>
            </w:r>
          </w:p>
        </w:tc>
        <w:tc>
          <w:tcPr>
            <w:tcW w:w="6048" w:type="dxa"/>
          </w:tcPr>
          <w:p w:rsidR="005567FC" w:rsidRDefault="005567FC" w:rsidP="006E1035">
            <w:pPr>
              <w:spacing w:before="120" w:beforeAutospacing="0" w:after="120" w:afterAutospacing="0" w:line="276" w:lineRule="auto"/>
              <w:rPr>
                <w:color w:val="000000"/>
                <w:sz w:val="24"/>
                <w:szCs w:val="24"/>
              </w:rPr>
            </w:pPr>
            <w:r>
              <w:rPr>
                <w:color w:val="000000"/>
                <w:sz w:val="24"/>
                <w:szCs w:val="24"/>
              </w:rPr>
              <w:t>The test shall pass if and only if:</w:t>
            </w:r>
          </w:p>
          <w:p w:rsidR="005567FC" w:rsidRDefault="005567FC" w:rsidP="006E1035">
            <w:pPr>
              <w:numPr>
                <w:ilvl w:val="0"/>
                <w:numId w:val="22"/>
              </w:numPr>
              <w:spacing w:before="120" w:beforeAutospacing="0" w:after="120" w:afterAutospacing="0" w:line="276" w:lineRule="auto"/>
              <w:rPr>
                <w:color w:val="000000"/>
                <w:sz w:val="24"/>
                <w:szCs w:val="24"/>
              </w:rPr>
            </w:pPr>
            <w:r>
              <w:rPr>
                <w:color w:val="000000"/>
                <w:sz w:val="24"/>
                <w:szCs w:val="24"/>
              </w:rPr>
              <w:t>No scenarios fail, and</w:t>
            </w:r>
          </w:p>
          <w:p w:rsidR="005567FC" w:rsidRPr="009A33C8" w:rsidRDefault="005567FC" w:rsidP="006E1035">
            <w:pPr>
              <w:numPr>
                <w:ilvl w:val="0"/>
                <w:numId w:val="22"/>
              </w:numPr>
              <w:spacing w:before="120" w:beforeAutospacing="0" w:after="120" w:afterAutospacing="0" w:line="276" w:lineRule="auto"/>
              <w:rPr>
                <w:color w:val="000000"/>
                <w:sz w:val="24"/>
                <w:szCs w:val="24"/>
              </w:rPr>
            </w:pPr>
            <w:r>
              <w:rPr>
                <w:color w:val="000000"/>
                <w:sz w:val="24"/>
                <w:szCs w:val="24"/>
              </w:rPr>
              <w:t>No steps fail</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Assumptions and Constraints</w:t>
            </w:r>
          </w:p>
        </w:tc>
        <w:tc>
          <w:tcPr>
            <w:tcW w:w="604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None.</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Dependencies</w:t>
            </w:r>
          </w:p>
        </w:tc>
        <w:tc>
          <w:tcPr>
            <w:tcW w:w="604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None.</w:t>
            </w:r>
          </w:p>
        </w:tc>
      </w:tr>
      <w:tr w:rsidR="005567FC" w:rsidRPr="0006516A" w:rsidTr="006E1035">
        <w:tc>
          <w:tcPr>
            <w:tcW w:w="2808" w:type="dxa"/>
          </w:tcPr>
          <w:p w:rsidR="005567FC" w:rsidRPr="00FC2646" w:rsidRDefault="005567FC" w:rsidP="006E1035">
            <w:pPr>
              <w:spacing w:before="120" w:beforeAutospacing="0" w:after="120" w:afterAutospacing="0" w:line="276" w:lineRule="auto"/>
              <w:rPr>
                <w:color w:val="000000"/>
                <w:sz w:val="24"/>
                <w:szCs w:val="24"/>
              </w:rPr>
            </w:pPr>
            <w:r w:rsidRPr="00FC2646">
              <w:rPr>
                <w:color w:val="000000"/>
                <w:sz w:val="24"/>
                <w:szCs w:val="24"/>
              </w:rPr>
              <w:t>Traceability</w:t>
            </w:r>
          </w:p>
        </w:tc>
        <w:tc>
          <w:tcPr>
            <w:tcW w:w="6048" w:type="dxa"/>
          </w:tcPr>
          <w:p w:rsidR="005567FC" w:rsidRPr="009A33C8" w:rsidRDefault="005567FC" w:rsidP="006E1035">
            <w:pPr>
              <w:spacing w:before="120" w:beforeAutospacing="0" w:after="120" w:afterAutospacing="0" w:line="276" w:lineRule="auto"/>
              <w:rPr>
                <w:color w:val="000000"/>
                <w:sz w:val="24"/>
                <w:szCs w:val="24"/>
              </w:rPr>
            </w:pPr>
            <w:r w:rsidRPr="004B5432">
              <w:rPr>
                <w:color w:val="000000"/>
                <w:sz w:val="24"/>
                <w:szCs w:val="24"/>
              </w:rPr>
              <w:t>WC_</w:t>
            </w:r>
            <w:r>
              <w:rPr>
                <w:color w:val="000000"/>
                <w:sz w:val="24"/>
                <w:szCs w:val="24"/>
              </w:rPr>
              <w:t>5488</w:t>
            </w:r>
            <w:r w:rsidRPr="00FC2646">
              <w:rPr>
                <w:i/>
                <w:iCs/>
                <w:color w:val="000000"/>
                <w:sz w:val="24"/>
                <w:szCs w:val="24"/>
              </w:rPr>
              <w:t>.</w:t>
            </w:r>
          </w:p>
        </w:tc>
      </w:tr>
    </w:tbl>
    <w:p w:rsidR="00BC3423" w:rsidRDefault="00BC3423" w:rsidP="00BC3423"/>
    <w:p w:rsidR="00F675BC" w:rsidRPr="0097094A" w:rsidRDefault="00BC3423" w:rsidP="002F0727">
      <w:pPr>
        <w:pStyle w:val="Heading3"/>
      </w:pPr>
      <w:r>
        <w:br w:type="page"/>
      </w:r>
      <w:bookmarkStart w:id="184" w:name="_Toc26823103"/>
      <w:bookmarkEnd w:id="183"/>
      <w:r w:rsidR="0097094A">
        <w:t>Resources and Schedule</w:t>
      </w:r>
      <w:bookmarkStart w:id="185" w:name="_Toc26821809"/>
      <w:bookmarkStart w:id="186" w:name="_Toc26821888"/>
      <w:bookmarkStart w:id="187" w:name="_Toc26822842"/>
      <w:bookmarkStart w:id="188" w:name="_Toc26821810"/>
      <w:bookmarkStart w:id="189" w:name="_Toc26821889"/>
      <w:bookmarkStart w:id="190" w:name="_Toc26822843"/>
      <w:bookmarkStart w:id="191" w:name="_Toc12423443"/>
      <w:bookmarkStart w:id="192" w:name="_Toc94700531"/>
      <w:bookmarkStart w:id="193" w:name="_Toc126792121"/>
      <w:bookmarkEnd w:id="184"/>
      <w:bookmarkEnd w:id="185"/>
      <w:bookmarkEnd w:id="186"/>
      <w:bookmarkEnd w:id="187"/>
      <w:bookmarkEnd w:id="188"/>
      <w:bookmarkEnd w:id="189"/>
      <w:bookmarkEnd w:id="190"/>
    </w:p>
    <w:p w:rsidR="00126852" w:rsidRDefault="00126852" w:rsidP="002F0727">
      <w:pPr>
        <w:pStyle w:val="Heading4"/>
        <w:spacing w:before="120" w:beforeAutospacing="0"/>
      </w:pPr>
      <w:bookmarkStart w:id="194" w:name="_Toc26823104"/>
      <w:r>
        <w:t>Res</w:t>
      </w:r>
      <w:bookmarkEnd w:id="191"/>
      <w:bookmarkEnd w:id="192"/>
      <w:bookmarkEnd w:id="193"/>
      <w:r w:rsidR="00552CB5">
        <w:t>ources</w:t>
      </w:r>
      <w:bookmarkEnd w:id="194"/>
    </w:p>
    <w:p w:rsidR="00BF32AB" w:rsidRPr="002F0727" w:rsidRDefault="004E3ED2" w:rsidP="00BF32AB">
      <w:pPr>
        <w:rPr>
          <w:color w:val="000000"/>
          <w:sz w:val="24"/>
          <w:szCs w:val="24"/>
        </w:rPr>
      </w:pPr>
      <w:r w:rsidRPr="002F0727">
        <w:rPr>
          <w:color w:val="000000"/>
          <w:sz w:val="24"/>
          <w:szCs w:val="24"/>
        </w:rPr>
        <w:t>The</w:t>
      </w:r>
      <w:r w:rsidR="00823241" w:rsidRPr="006E1035">
        <w:rPr>
          <w:color w:val="000000"/>
          <w:sz w:val="24"/>
          <w:szCs w:val="24"/>
        </w:rPr>
        <w:t xml:space="preserve"> hardware and software required to run these test cases is listed in sections 2.1 and 2.2, respectively.</w:t>
      </w:r>
      <w:r w:rsidR="00502255" w:rsidRPr="006E1035">
        <w:rPr>
          <w:color w:val="000000"/>
          <w:sz w:val="24"/>
          <w:szCs w:val="24"/>
        </w:rPr>
        <w:t xml:space="preserve"> Limited monetary resources are required for procuring the software, as each component is available for download free of charge from their maintainers. Procuring the necessary hardware may prove to be more costly, however.</w:t>
      </w:r>
      <w:r w:rsidR="00502255" w:rsidRPr="002F0727" w:rsidDel="004E3ED2">
        <w:rPr>
          <w:i/>
          <w:iCs/>
          <w:color w:val="000000"/>
          <w:sz w:val="24"/>
          <w:szCs w:val="24"/>
        </w:rPr>
        <w:t xml:space="preserve"> </w:t>
      </w:r>
    </w:p>
    <w:p w:rsidR="00126852" w:rsidRDefault="00126852" w:rsidP="00126852">
      <w:pPr>
        <w:pStyle w:val="Heading4"/>
      </w:pPr>
      <w:bookmarkStart w:id="195" w:name="_Toc12423444"/>
      <w:bookmarkStart w:id="196" w:name="_Toc94700532"/>
      <w:bookmarkStart w:id="197" w:name="_Toc126792122"/>
      <w:bookmarkStart w:id="198" w:name="_Toc26823105"/>
      <w:r>
        <w:t>Staffing</w:t>
      </w:r>
      <w:r>
        <w:fldChar w:fldCharType="begin"/>
      </w:r>
      <w:r>
        <w:instrText xml:space="preserve"> XE "</w:instrText>
      </w:r>
      <w:r>
        <w:rPr>
          <w:sz w:val="20"/>
        </w:rPr>
        <w:instrText>Staffing"</w:instrText>
      </w:r>
      <w:r>
        <w:instrText xml:space="preserve"> </w:instrText>
      </w:r>
      <w:r>
        <w:fldChar w:fldCharType="end"/>
      </w:r>
      <w:r>
        <w:t xml:space="preserve"> and Training</w:t>
      </w:r>
      <w:r>
        <w:fldChar w:fldCharType="begin"/>
      </w:r>
      <w:r>
        <w:instrText xml:space="preserve"> XE "</w:instrText>
      </w:r>
      <w:r>
        <w:rPr>
          <w:sz w:val="20"/>
        </w:rPr>
        <w:instrText>Training"</w:instrText>
      </w:r>
      <w:r>
        <w:instrText xml:space="preserve"> </w:instrText>
      </w:r>
      <w:r>
        <w:fldChar w:fldCharType="end"/>
      </w:r>
      <w:r>
        <w:t xml:space="preserve"> Needs</w:t>
      </w:r>
      <w:bookmarkEnd w:id="195"/>
      <w:bookmarkEnd w:id="196"/>
      <w:bookmarkEnd w:id="197"/>
      <w:bookmarkEnd w:id="198"/>
    </w:p>
    <w:p w:rsidR="00126852" w:rsidRDefault="00351C36" w:rsidP="00126852">
      <w:pPr>
        <w:rPr>
          <w:sz w:val="24"/>
          <w:szCs w:val="24"/>
        </w:rPr>
      </w:pPr>
      <w:r>
        <w:rPr>
          <w:sz w:val="24"/>
          <w:szCs w:val="24"/>
        </w:rPr>
        <w:t>Management, designing, and preparing of test items is the responsibility of IIV&amp;V. Additional stakeholders may be involved in executing, witnessing, inspecting, and resolving the test items, however</w:t>
      </w:r>
      <w:r w:rsidR="000878FE">
        <w:rPr>
          <w:sz w:val="24"/>
          <w:szCs w:val="24"/>
        </w:rPr>
        <w:t>.</w:t>
      </w:r>
    </w:p>
    <w:p w:rsidR="00F556B0" w:rsidRDefault="00F556B0" w:rsidP="00126852">
      <w:pPr>
        <w:rPr>
          <w:sz w:val="24"/>
          <w:szCs w:val="24"/>
        </w:rPr>
      </w:pPr>
      <w:r>
        <w:rPr>
          <w:sz w:val="24"/>
          <w:szCs w:val="24"/>
        </w:rPr>
        <w:t>Developing additional tests requires deep knowledge of the application, as well as the technologies that enable it, namely Python and JavaScript. Many free resources are available online for learning how to develop with them</w:t>
      </w:r>
      <w:r w:rsidR="00A709B9">
        <w:rPr>
          <w:sz w:val="24"/>
          <w:szCs w:val="24"/>
        </w:rPr>
        <w:t xml:space="preserve">. </w:t>
      </w:r>
    </w:p>
    <w:p w:rsidR="00F556B0" w:rsidRDefault="00F556B0" w:rsidP="00126852">
      <w:pPr>
        <w:rPr>
          <w:sz w:val="24"/>
          <w:szCs w:val="24"/>
        </w:rPr>
      </w:pPr>
      <w:r>
        <w:rPr>
          <w:sz w:val="24"/>
          <w:szCs w:val="24"/>
        </w:rPr>
        <w:t>Running the unit tests themselves requires minimal technical knowledge</w:t>
      </w:r>
      <w:r w:rsidR="001C2BF2">
        <w:rPr>
          <w:sz w:val="24"/>
          <w:szCs w:val="24"/>
        </w:rPr>
        <w:t>, other than familiarity with the command line.</w:t>
      </w:r>
    </w:p>
    <w:p w:rsidR="00A709B9" w:rsidRPr="002F0727" w:rsidRDefault="00A709B9" w:rsidP="00126852">
      <w:pPr>
        <w:rPr>
          <w:sz w:val="24"/>
          <w:szCs w:val="24"/>
        </w:rPr>
      </w:pPr>
      <w:r>
        <w:rPr>
          <w:sz w:val="24"/>
          <w:szCs w:val="24"/>
        </w:rPr>
        <w:t>Verifying that test items satisfy the stakeholders’ requirements requires that an individual communicate directly with the stakeholders, while maintaining an open dialog with the development team to ensure that all requirements are being tested and verified.</w:t>
      </w:r>
    </w:p>
    <w:p w:rsidR="00BF32AB" w:rsidRDefault="00A93F56" w:rsidP="002F0727">
      <w:pPr>
        <w:pStyle w:val="Heading4"/>
      </w:pPr>
      <w:bookmarkStart w:id="199" w:name="_Toc26823106"/>
      <w:r>
        <w:t>Schedule</w:t>
      </w:r>
      <w:bookmarkEnd w:id="199"/>
    </w:p>
    <w:p w:rsidR="00A16965" w:rsidRPr="002F0727" w:rsidRDefault="00A16965" w:rsidP="002F0727">
      <w:pPr>
        <w:pStyle w:val="Caption"/>
        <w:keepNext/>
        <w:jc w:val="center"/>
        <w:rPr>
          <w:sz w:val="24"/>
          <w:szCs w:val="24"/>
        </w:rPr>
      </w:pPr>
      <w:bookmarkStart w:id="200" w:name="_Toc26822870"/>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21</w:t>
      </w:r>
      <w:r w:rsidRPr="002F0727">
        <w:rPr>
          <w:sz w:val="24"/>
          <w:szCs w:val="24"/>
        </w:rPr>
        <w:fldChar w:fldCharType="end"/>
      </w:r>
      <w:r w:rsidRPr="002F0727">
        <w:rPr>
          <w:sz w:val="24"/>
          <w:szCs w:val="24"/>
        </w:rPr>
        <w:t>: Testing Schedule</w:t>
      </w:r>
      <w:bookmarkEnd w:id="20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9"/>
        <w:gridCol w:w="2249"/>
        <w:gridCol w:w="1556"/>
        <w:gridCol w:w="1893"/>
        <w:gridCol w:w="1519"/>
        <w:tblGridChange w:id="201">
          <w:tblGrid>
            <w:gridCol w:w="1639"/>
            <w:gridCol w:w="2249"/>
            <w:gridCol w:w="1556"/>
            <w:gridCol w:w="1893"/>
            <w:gridCol w:w="1519"/>
          </w:tblGrid>
        </w:tblGridChange>
      </w:tblGrid>
      <w:tr w:rsidR="00552CB5" w:rsidRPr="00140766" w:rsidTr="002F0727">
        <w:tc>
          <w:tcPr>
            <w:tcW w:w="1639" w:type="dxa"/>
          </w:tcPr>
          <w:p w:rsidR="00552CB5" w:rsidRPr="00140766" w:rsidRDefault="00552CB5" w:rsidP="00F020DF">
            <w:pPr>
              <w:spacing w:before="120" w:beforeAutospacing="0" w:after="120" w:afterAutospacing="0" w:line="276" w:lineRule="auto"/>
              <w:rPr>
                <w:b/>
                <w:bCs/>
              </w:rPr>
            </w:pPr>
            <w:r w:rsidRPr="00140766">
              <w:rPr>
                <w:b/>
                <w:bCs/>
              </w:rPr>
              <w:t>Date</w:t>
            </w:r>
          </w:p>
        </w:tc>
        <w:tc>
          <w:tcPr>
            <w:tcW w:w="2249" w:type="dxa"/>
          </w:tcPr>
          <w:p w:rsidR="00552CB5" w:rsidRPr="00140766" w:rsidRDefault="00552CB5" w:rsidP="00F020DF">
            <w:pPr>
              <w:spacing w:before="120" w:beforeAutospacing="0" w:after="120" w:afterAutospacing="0" w:line="276" w:lineRule="auto"/>
              <w:rPr>
                <w:b/>
                <w:bCs/>
              </w:rPr>
            </w:pPr>
            <w:r w:rsidRPr="00140766">
              <w:rPr>
                <w:b/>
                <w:bCs/>
              </w:rPr>
              <w:t>Test Identifier</w:t>
            </w:r>
          </w:p>
        </w:tc>
        <w:tc>
          <w:tcPr>
            <w:tcW w:w="1556" w:type="dxa"/>
          </w:tcPr>
          <w:p w:rsidR="00552CB5" w:rsidRPr="00140766" w:rsidRDefault="00552CB5" w:rsidP="00F020DF">
            <w:pPr>
              <w:spacing w:before="120" w:beforeAutospacing="0" w:after="120" w:afterAutospacing="0" w:line="276" w:lineRule="auto"/>
              <w:rPr>
                <w:b/>
                <w:bCs/>
              </w:rPr>
            </w:pPr>
            <w:r w:rsidRPr="00140766">
              <w:rPr>
                <w:b/>
                <w:bCs/>
              </w:rPr>
              <w:t>Responsible person</w:t>
            </w:r>
          </w:p>
        </w:tc>
        <w:tc>
          <w:tcPr>
            <w:tcW w:w="1893" w:type="dxa"/>
          </w:tcPr>
          <w:p w:rsidR="00552CB5" w:rsidRPr="00140766" w:rsidRDefault="00552CB5" w:rsidP="00F020DF">
            <w:pPr>
              <w:spacing w:before="120" w:beforeAutospacing="0" w:after="120" w:afterAutospacing="0" w:line="276" w:lineRule="auto"/>
              <w:rPr>
                <w:b/>
                <w:bCs/>
              </w:rPr>
            </w:pPr>
            <w:r w:rsidRPr="00140766">
              <w:rPr>
                <w:b/>
                <w:bCs/>
              </w:rPr>
              <w:t>Resources</w:t>
            </w:r>
          </w:p>
        </w:tc>
        <w:tc>
          <w:tcPr>
            <w:tcW w:w="1519" w:type="dxa"/>
          </w:tcPr>
          <w:p w:rsidR="00552CB5" w:rsidRPr="00140766" w:rsidRDefault="00552CB5" w:rsidP="00F020DF">
            <w:pPr>
              <w:spacing w:before="120" w:beforeAutospacing="0" w:after="120" w:afterAutospacing="0" w:line="276" w:lineRule="auto"/>
              <w:rPr>
                <w:b/>
                <w:bCs/>
              </w:rPr>
            </w:pPr>
            <w:r w:rsidRPr="00140766">
              <w:rPr>
                <w:b/>
                <w:bCs/>
              </w:rPr>
              <w:t>Training needs</w:t>
            </w:r>
          </w:p>
        </w:tc>
      </w:tr>
      <w:tr w:rsidR="00552CB5" w:rsidRPr="00140766" w:rsidTr="002F0727">
        <w:tc>
          <w:tcPr>
            <w:tcW w:w="1639" w:type="dxa"/>
          </w:tcPr>
          <w:p w:rsidR="00552CB5" w:rsidRPr="002F0727" w:rsidRDefault="00A4437D" w:rsidP="00F020DF">
            <w:pPr>
              <w:spacing w:before="120" w:beforeAutospacing="0" w:after="120" w:afterAutospacing="0" w:line="276" w:lineRule="auto"/>
              <w:rPr>
                <w:color w:val="000000"/>
              </w:rPr>
            </w:pPr>
            <w:r w:rsidRPr="002F0727">
              <w:rPr>
                <w:color w:val="000000"/>
              </w:rPr>
              <w:t>11/25/19</w:t>
            </w:r>
          </w:p>
        </w:tc>
        <w:tc>
          <w:tcPr>
            <w:tcW w:w="2249" w:type="dxa"/>
          </w:tcPr>
          <w:p w:rsidR="00552CB5" w:rsidRPr="002F0727" w:rsidRDefault="00BF32AB" w:rsidP="00F020DF">
            <w:pPr>
              <w:spacing w:before="120" w:beforeAutospacing="0" w:after="120" w:afterAutospacing="0" w:line="276" w:lineRule="auto"/>
              <w:rPr>
                <w:color w:val="000000"/>
              </w:rPr>
            </w:pPr>
            <w:r w:rsidRPr="002F0727">
              <w:rPr>
                <w:color w:val="000000"/>
              </w:rPr>
              <w:t>TC-01-01 to TC-01-0</w:t>
            </w:r>
            <w:r w:rsidR="00D8607A" w:rsidRPr="006E1035">
              <w:rPr>
                <w:color w:val="000000"/>
              </w:rPr>
              <w:t>5</w:t>
            </w:r>
          </w:p>
        </w:tc>
        <w:tc>
          <w:tcPr>
            <w:tcW w:w="1556" w:type="dxa"/>
          </w:tcPr>
          <w:p w:rsidR="00552CB5" w:rsidRPr="002F0727" w:rsidRDefault="00D8607A" w:rsidP="00F020DF">
            <w:pPr>
              <w:spacing w:before="120" w:beforeAutospacing="0" w:after="120" w:afterAutospacing="0" w:line="276" w:lineRule="auto"/>
              <w:rPr>
                <w:color w:val="000000"/>
              </w:rPr>
            </w:pPr>
            <w:r w:rsidRPr="006E1035">
              <w:rPr>
                <w:color w:val="000000"/>
              </w:rPr>
              <w:t>Kevin Grimes</w:t>
            </w:r>
          </w:p>
        </w:tc>
        <w:tc>
          <w:tcPr>
            <w:tcW w:w="1893" w:type="dxa"/>
          </w:tcPr>
          <w:p w:rsidR="00552CB5" w:rsidRPr="002F0727" w:rsidRDefault="00AD15E2" w:rsidP="00F020DF">
            <w:pPr>
              <w:spacing w:before="120" w:beforeAutospacing="0" w:after="120" w:afterAutospacing="0" w:line="276" w:lineRule="auto"/>
              <w:rPr>
                <w:color w:val="000000"/>
              </w:rPr>
            </w:pPr>
            <w:r w:rsidRPr="006E1035">
              <w:rPr>
                <w:color w:val="000000"/>
              </w:rPr>
              <w:t>Backend code base, sample voters</w:t>
            </w:r>
          </w:p>
        </w:tc>
        <w:tc>
          <w:tcPr>
            <w:tcW w:w="1519" w:type="dxa"/>
          </w:tcPr>
          <w:p w:rsidR="00552CB5" w:rsidRPr="002F0727" w:rsidRDefault="00AD15E2" w:rsidP="00F020DF">
            <w:pPr>
              <w:spacing w:before="120" w:beforeAutospacing="0" w:after="120" w:afterAutospacing="0" w:line="276" w:lineRule="auto"/>
              <w:rPr>
                <w:color w:val="000000"/>
              </w:rPr>
            </w:pPr>
            <w:r w:rsidRPr="006E1035">
              <w:rPr>
                <w:color w:val="000000"/>
              </w:rPr>
              <w:t>Django, Python</w:t>
            </w:r>
          </w:p>
        </w:tc>
      </w:tr>
      <w:tr w:rsidR="00552CB5" w:rsidTr="002F0727">
        <w:tc>
          <w:tcPr>
            <w:tcW w:w="1639" w:type="dxa"/>
          </w:tcPr>
          <w:p w:rsidR="00552CB5" w:rsidRDefault="00A4437D" w:rsidP="00F020DF">
            <w:pPr>
              <w:spacing w:before="120" w:beforeAutospacing="0" w:after="120" w:afterAutospacing="0" w:line="276" w:lineRule="auto"/>
            </w:pPr>
            <w:r>
              <w:t>11/29/19</w:t>
            </w:r>
          </w:p>
        </w:tc>
        <w:tc>
          <w:tcPr>
            <w:tcW w:w="2249" w:type="dxa"/>
          </w:tcPr>
          <w:p w:rsidR="00552CB5" w:rsidRDefault="00D8607A" w:rsidP="00F020DF">
            <w:pPr>
              <w:spacing w:before="120" w:beforeAutospacing="0" w:after="120" w:afterAutospacing="0" w:line="276" w:lineRule="auto"/>
            </w:pPr>
            <w:r>
              <w:t>TC-02-01 to TC-02-03</w:t>
            </w:r>
          </w:p>
        </w:tc>
        <w:tc>
          <w:tcPr>
            <w:tcW w:w="1556" w:type="dxa"/>
          </w:tcPr>
          <w:p w:rsidR="00552CB5" w:rsidRDefault="00D8607A" w:rsidP="00F020DF">
            <w:pPr>
              <w:spacing w:before="120" w:beforeAutospacing="0" w:after="120" w:afterAutospacing="0" w:line="276" w:lineRule="auto"/>
            </w:pPr>
            <w:r>
              <w:t>Kevin Grimes</w:t>
            </w:r>
          </w:p>
        </w:tc>
        <w:tc>
          <w:tcPr>
            <w:tcW w:w="1893" w:type="dxa"/>
          </w:tcPr>
          <w:p w:rsidR="00552CB5" w:rsidRDefault="00AD15E2" w:rsidP="00F020DF">
            <w:pPr>
              <w:spacing w:before="120" w:beforeAutospacing="0" w:after="120" w:afterAutospacing="0" w:line="276" w:lineRule="auto"/>
            </w:pPr>
            <w:r>
              <w:t>Backend code base, sample voters</w:t>
            </w:r>
          </w:p>
        </w:tc>
        <w:tc>
          <w:tcPr>
            <w:tcW w:w="1519" w:type="dxa"/>
          </w:tcPr>
          <w:p w:rsidR="00552CB5" w:rsidRDefault="00AD15E2" w:rsidP="00F020DF">
            <w:pPr>
              <w:spacing w:before="120" w:beforeAutospacing="0" w:after="120" w:afterAutospacing="0" w:line="276" w:lineRule="auto"/>
            </w:pPr>
            <w:r>
              <w:t>Django, Python</w:t>
            </w:r>
          </w:p>
        </w:tc>
      </w:tr>
      <w:tr w:rsidR="00552CB5" w:rsidTr="002F0727">
        <w:tc>
          <w:tcPr>
            <w:tcW w:w="1639" w:type="dxa"/>
          </w:tcPr>
          <w:p w:rsidR="00A4437D" w:rsidRDefault="00A4437D" w:rsidP="00F020DF">
            <w:pPr>
              <w:spacing w:before="120" w:beforeAutospacing="0" w:after="120" w:afterAutospacing="0" w:line="276" w:lineRule="auto"/>
            </w:pPr>
            <w:r>
              <w:t>12/01/19</w:t>
            </w:r>
          </w:p>
        </w:tc>
        <w:tc>
          <w:tcPr>
            <w:tcW w:w="2249" w:type="dxa"/>
          </w:tcPr>
          <w:p w:rsidR="00552CB5" w:rsidRDefault="00D8607A" w:rsidP="00F020DF">
            <w:pPr>
              <w:spacing w:before="120" w:beforeAutospacing="0" w:after="120" w:afterAutospacing="0" w:line="276" w:lineRule="auto"/>
            </w:pPr>
            <w:r>
              <w:t>TC-03-01 to TC-03-03</w:t>
            </w:r>
          </w:p>
        </w:tc>
        <w:tc>
          <w:tcPr>
            <w:tcW w:w="1556" w:type="dxa"/>
          </w:tcPr>
          <w:p w:rsidR="00552CB5" w:rsidRDefault="00D8607A" w:rsidP="00F020DF">
            <w:pPr>
              <w:spacing w:before="120" w:beforeAutospacing="0" w:after="120" w:afterAutospacing="0" w:line="276" w:lineRule="auto"/>
            </w:pPr>
            <w:r>
              <w:t>Kevin Grimes</w:t>
            </w:r>
          </w:p>
        </w:tc>
        <w:tc>
          <w:tcPr>
            <w:tcW w:w="1893" w:type="dxa"/>
          </w:tcPr>
          <w:p w:rsidR="00552CB5" w:rsidRDefault="00AD15E2" w:rsidP="00F020DF">
            <w:pPr>
              <w:spacing w:before="120" w:beforeAutospacing="0" w:after="120" w:afterAutospacing="0" w:line="276" w:lineRule="auto"/>
            </w:pPr>
            <w:r>
              <w:t>Frontend code base</w:t>
            </w:r>
          </w:p>
        </w:tc>
        <w:tc>
          <w:tcPr>
            <w:tcW w:w="1519" w:type="dxa"/>
          </w:tcPr>
          <w:p w:rsidR="00552CB5" w:rsidRDefault="00AD15E2" w:rsidP="00F020DF">
            <w:pPr>
              <w:spacing w:before="120" w:beforeAutospacing="0" w:after="120" w:afterAutospacing="0" w:line="276" w:lineRule="auto"/>
            </w:pPr>
            <w:r>
              <w:t>React.js, JavaScript</w:t>
            </w:r>
          </w:p>
        </w:tc>
      </w:tr>
      <w:tr w:rsidR="00A4437D" w:rsidTr="002F0727">
        <w:tc>
          <w:tcPr>
            <w:tcW w:w="1639" w:type="dxa"/>
          </w:tcPr>
          <w:p w:rsidR="00A4437D" w:rsidRDefault="00A4437D" w:rsidP="00F020DF">
            <w:pPr>
              <w:spacing w:before="120" w:beforeAutospacing="0" w:after="120" w:afterAutospacing="0" w:line="276" w:lineRule="auto"/>
            </w:pPr>
            <w:r>
              <w:t>12/05/19</w:t>
            </w:r>
          </w:p>
        </w:tc>
        <w:tc>
          <w:tcPr>
            <w:tcW w:w="2249" w:type="dxa"/>
          </w:tcPr>
          <w:p w:rsidR="00A4437D" w:rsidRDefault="00D8607A" w:rsidP="00F020DF">
            <w:pPr>
              <w:spacing w:before="120" w:beforeAutospacing="0" w:after="120" w:afterAutospacing="0" w:line="276" w:lineRule="auto"/>
            </w:pPr>
            <w:r>
              <w:t>TC-04-01 to TC-04-02, TC-05-01 to TC-05-04, TC-06-01 to TC-06-02</w:t>
            </w:r>
          </w:p>
        </w:tc>
        <w:tc>
          <w:tcPr>
            <w:tcW w:w="1556" w:type="dxa"/>
          </w:tcPr>
          <w:p w:rsidR="00A4437D" w:rsidRDefault="00D8607A" w:rsidP="00F020DF">
            <w:pPr>
              <w:spacing w:before="120" w:beforeAutospacing="0" w:after="120" w:afterAutospacing="0" w:line="276" w:lineRule="auto"/>
            </w:pPr>
            <w:r>
              <w:t>Kevin Grimes</w:t>
            </w:r>
          </w:p>
        </w:tc>
        <w:tc>
          <w:tcPr>
            <w:tcW w:w="1893" w:type="dxa"/>
          </w:tcPr>
          <w:p w:rsidR="00A4437D" w:rsidRDefault="00AD15E2" w:rsidP="00F020DF">
            <w:pPr>
              <w:spacing w:before="120" w:beforeAutospacing="0" w:after="120" w:afterAutospacing="0" w:line="276" w:lineRule="auto"/>
            </w:pPr>
            <w:r>
              <w:t>Frontend code base</w:t>
            </w:r>
          </w:p>
        </w:tc>
        <w:tc>
          <w:tcPr>
            <w:tcW w:w="1519" w:type="dxa"/>
          </w:tcPr>
          <w:p w:rsidR="00A4437D" w:rsidRDefault="00AD15E2" w:rsidP="00F020DF">
            <w:pPr>
              <w:spacing w:before="120" w:beforeAutospacing="0" w:after="120" w:afterAutospacing="0" w:line="276" w:lineRule="auto"/>
            </w:pPr>
            <w:r>
              <w:t>React.js, JavaScript</w:t>
            </w:r>
          </w:p>
        </w:tc>
      </w:tr>
      <w:tr w:rsidR="00AD15E2" w:rsidTr="00D8607A">
        <w:tc>
          <w:tcPr>
            <w:tcW w:w="1639" w:type="dxa"/>
          </w:tcPr>
          <w:p w:rsidR="00AD15E2" w:rsidRDefault="00AD15E2" w:rsidP="00F020DF">
            <w:pPr>
              <w:spacing w:before="120" w:beforeAutospacing="0" w:after="120" w:afterAutospacing="0" w:line="276" w:lineRule="auto"/>
            </w:pPr>
            <w:r>
              <w:t>12/06/19</w:t>
            </w:r>
          </w:p>
        </w:tc>
        <w:tc>
          <w:tcPr>
            <w:tcW w:w="2249" w:type="dxa"/>
          </w:tcPr>
          <w:p w:rsidR="00AD15E2" w:rsidRDefault="00AD15E2" w:rsidP="00F020DF">
            <w:pPr>
              <w:spacing w:before="120" w:beforeAutospacing="0" w:after="120" w:afterAutospacing="0" w:line="276" w:lineRule="auto"/>
            </w:pPr>
            <w:r>
              <w:t>Run all tests</w:t>
            </w:r>
          </w:p>
        </w:tc>
        <w:tc>
          <w:tcPr>
            <w:tcW w:w="1556" w:type="dxa"/>
          </w:tcPr>
          <w:p w:rsidR="00AD15E2" w:rsidRDefault="00AD15E2" w:rsidP="00F020DF">
            <w:pPr>
              <w:spacing w:before="120" w:beforeAutospacing="0" w:after="120" w:afterAutospacing="0" w:line="276" w:lineRule="auto"/>
            </w:pPr>
            <w:r>
              <w:t>Aishwarya</w:t>
            </w:r>
            <w:r w:rsidR="000A2A21">
              <w:t xml:space="preserve"> Joisa</w:t>
            </w:r>
          </w:p>
        </w:tc>
        <w:tc>
          <w:tcPr>
            <w:tcW w:w="1893" w:type="dxa"/>
          </w:tcPr>
          <w:p w:rsidR="00AD15E2" w:rsidRDefault="000A2A21" w:rsidP="00F020DF">
            <w:pPr>
              <w:spacing w:before="120" w:beforeAutospacing="0" w:after="120" w:afterAutospacing="0" w:line="276" w:lineRule="auto"/>
            </w:pPr>
            <w:r>
              <w:t>Entire test suite</w:t>
            </w:r>
          </w:p>
        </w:tc>
        <w:tc>
          <w:tcPr>
            <w:tcW w:w="1519" w:type="dxa"/>
          </w:tcPr>
          <w:p w:rsidR="00AD15E2" w:rsidRDefault="000A2A21" w:rsidP="00F020DF">
            <w:pPr>
              <w:spacing w:before="120" w:beforeAutospacing="0" w:after="120" w:afterAutospacing="0" w:line="276" w:lineRule="auto"/>
            </w:pPr>
            <w:r>
              <w:t>N/A</w:t>
            </w:r>
          </w:p>
        </w:tc>
      </w:tr>
      <w:tr w:rsidR="0072558A" w:rsidTr="00D8607A">
        <w:tc>
          <w:tcPr>
            <w:tcW w:w="1639" w:type="dxa"/>
          </w:tcPr>
          <w:p w:rsidR="0072558A" w:rsidRDefault="0072558A" w:rsidP="00F020DF">
            <w:pPr>
              <w:spacing w:before="120" w:beforeAutospacing="0" w:after="120" w:afterAutospacing="0" w:line="276" w:lineRule="auto"/>
            </w:pPr>
            <w:r>
              <w:t>12/06/19</w:t>
            </w:r>
          </w:p>
        </w:tc>
        <w:tc>
          <w:tcPr>
            <w:tcW w:w="2249" w:type="dxa"/>
          </w:tcPr>
          <w:p w:rsidR="0072558A" w:rsidRDefault="0072558A" w:rsidP="00F020DF">
            <w:pPr>
              <w:spacing w:before="120" w:beforeAutospacing="0" w:after="120" w:afterAutospacing="0" w:line="276" w:lineRule="auto"/>
            </w:pPr>
            <w:r>
              <w:t>Run frontend tests</w:t>
            </w:r>
          </w:p>
        </w:tc>
        <w:tc>
          <w:tcPr>
            <w:tcW w:w="1556" w:type="dxa"/>
          </w:tcPr>
          <w:p w:rsidR="0072558A" w:rsidRDefault="0072558A" w:rsidP="00F020DF">
            <w:pPr>
              <w:spacing w:before="120" w:beforeAutospacing="0" w:after="120" w:afterAutospacing="0" w:line="276" w:lineRule="auto"/>
            </w:pPr>
            <w:r>
              <w:t>Uche Uba</w:t>
            </w:r>
          </w:p>
        </w:tc>
        <w:tc>
          <w:tcPr>
            <w:tcW w:w="1893" w:type="dxa"/>
          </w:tcPr>
          <w:p w:rsidR="0072558A" w:rsidRDefault="0072558A" w:rsidP="00F020DF">
            <w:pPr>
              <w:spacing w:before="120" w:beforeAutospacing="0" w:after="120" w:afterAutospacing="0" w:line="276" w:lineRule="auto"/>
            </w:pPr>
            <w:r>
              <w:t>Frontend test suite</w:t>
            </w:r>
          </w:p>
        </w:tc>
        <w:tc>
          <w:tcPr>
            <w:tcW w:w="1519" w:type="dxa"/>
          </w:tcPr>
          <w:p w:rsidR="0072558A" w:rsidRDefault="0072558A" w:rsidP="00F020DF">
            <w:pPr>
              <w:spacing w:before="120" w:beforeAutospacing="0" w:after="120" w:afterAutospacing="0" w:line="276" w:lineRule="auto"/>
            </w:pPr>
            <w:r>
              <w:t>N/A</w:t>
            </w:r>
          </w:p>
        </w:tc>
      </w:tr>
    </w:tbl>
    <w:p w:rsidR="00BA54D7" w:rsidRDefault="00BA54D7"/>
    <w:p w:rsidR="00126852" w:rsidRDefault="00BA54D7" w:rsidP="00BA54D7">
      <w:pPr>
        <w:pStyle w:val="Heading3"/>
      </w:pPr>
      <w:r>
        <w:br w:type="page"/>
      </w:r>
      <w:bookmarkStart w:id="202" w:name="_Toc26823107"/>
      <w:r>
        <w:t>Test Results</w:t>
      </w:r>
      <w:bookmarkEnd w:id="202"/>
    </w:p>
    <w:p w:rsidR="00053769" w:rsidRPr="002F0727" w:rsidRDefault="00053769" w:rsidP="002F0727">
      <w:pPr>
        <w:pStyle w:val="Caption"/>
        <w:keepNext/>
        <w:jc w:val="center"/>
        <w:rPr>
          <w:sz w:val="24"/>
          <w:szCs w:val="24"/>
        </w:rPr>
      </w:pPr>
      <w:bookmarkStart w:id="203" w:name="_Toc26822871"/>
      <w:r w:rsidRPr="002F0727">
        <w:rPr>
          <w:sz w:val="24"/>
          <w:szCs w:val="24"/>
        </w:rPr>
        <w:t xml:space="preserve">Table </w:t>
      </w:r>
      <w:r w:rsidRPr="002F0727">
        <w:rPr>
          <w:sz w:val="24"/>
          <w:szCs w:val="24"/>
        </w:rPr>
        <w:fldChar w:fldCharType="begin"/>
      </w:r>
      <w:r w:rsidRPr="002F0727">
        <w:rPr>
          <w:sz w:val="24"/>
          <w:szCs w:val="24"/>
        </w:rPr>
        <w:instrText xml:space="preserve"> SEQ Table \* ARABIC </w:instrText>
      </w:r>
      <w:r w:rsidRPr="002F0727">
        <w:rPr>
          <w:sz w:val="24"/>
          <w:szCs w:val="24"/>
        </w:rPr>
        <w:fldChar w:fldCharType="separate"/>
      </w:r>
      <w:r w:rsidR="00353B86">
        <w:rPr>
          <w:noProof/>
          <w:sz w:val="24"/>
          <w:szCs w:val="24"/>
        </w:rPr>
        <w:t>22</w:t>
      </w:r>
      <w:r w:rsidRPr="002F0727">
        <w:rPr>
          <w:sz w:val="24"/>
          <w:szCs w:val="24"/>
        </w:rPr>
        <w:fldChar w:fldCharType="end"/>
      </w:r>
      <w:r w:rsidRPr="002F0727">
        <w:rPr>
          <w:sz w:val="24"/>
          <w:szCs w:val="24"/>
        </w:rPr>
        <w:t>: Test Results</w:t>
      </w:r>
      <w:bookmarkEnd w:id="2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0"/>
        <w:gridCol w:w="1216"/>
        <w:gridCol w:w="3823"/>
        <w:gridCol w:w="1257"/>
        <w:gridCol w:w="1310"/>
        <w:tblGridChange w:id="204">
          <w:tblGrid>
            <w:gridCol w:w="1250"/>
            <w:gridCol w:w="1216"/>
            <w:gridCol w:w="3823"/>
            <w:gridCol w:w="1257"/>
            <w:gridCol w:w="1310"/>
          </w:tblGrid>
        </w:tblGridChange>
      </w:tblGrid>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b/>
                <w:bCs/>
                <w:sz w:val="24"/>
                <w:szCs w:val="24"/>
              </w:rPr>
            </w:pPr>
            <w:r w:rsidRPr="002F0727">
              <w:rPr>
                <w:b/>
                <w:bCs/>
                <w:sz w:val="24"/>
                <w:szCs w:val="24"/>
              </w:rPr>
              <w:t>ID</w:t>
            </w:r>
          </w:p>
        </w:tc>
        <w:tc>
          <w:tcPr>
            <w:tcW w:w="1216" w:type="dxa"/>
            <w:shd w:val="clear" w:color="auto" w:fill="auto"/>
          </w:tcPr>
          <w:p w:rsidR="00567237" w:rsidRPr="002F0727" w:rsidRDefault="00567237" w:rsidP="00E86465">
            <w:pPr>
              <w:spacing w:before="120" w:beforeAutospacing="0" w:after="120" w:afterAutospacing="0" w:line="276" w:lineRule="auto"/>
              <w:rPr>
                <w:b/>
                <w:bCs/>
                <w:sz w:val="24"/>
                <w:szCs w:val="24"/>
              </w:rPr>
            </w:pPr>
            <w:r w:rsidRPr="002F0727">
              <w:rPr>
                <w:b/>
                <w:bCs/>
                <w:sz w:val="24"/>
                <w:szCs w:val="24"/>
              </w:rPr>
              <w:t>Category</w:t>
            </w:r>
          </w:p>
        </w:tc>
        <w:tc>
          <w:tcPr>
            <w:tcW w:w="3823" w:type="dxa"/>
            <w:shd w:val="clear" w:color="auto" w:fill="auto"/>
          </w:tcPr>
          <w:p w:rsidR="00567237" w:rsidRPr="002F0727" w:rsidRDefault="00567237" w:rsidP="00E86465">
            <w:pPr>
              <w:spacing w:before="120" w:beforeAutospacing="0" w:after="120" w:afterAutospacing="0" w:line="276" w:lineRule="auto"/>
              <w:rPr>
                <w:b/>
                <w:bCs/>
                <w:sz w:val="24"/>
                <w:szCs w:val="24"/>
              </w:rPr>
            </w:pPr>
            <w:r w:rsidRPr="002F0727">
              <w:rPr>
                <w:b/>
                <w:bCs/>
                <w:sz w:val="24"/>
                <w:szCs w:val="24"/>
              </w:rPr>
              <w:t>Description</w:t>
            </w:r>
          </w:p>
        </w:tc>
        <w:tc>
          <w:tcPr>
            <w:tcW w:w="1257" w:type="dxa"/>
            <w:shd w:val="clear" w:color="auto" w:fill="auto"/>
          </w:tcPr>
          <w:p w:rsidR="00567237" w:rsidRPr="002F0727" w:rsidRDefault="00567237" w:rsidP="00E86465">
            <w:pPr>
              <w:spacing w:before="120" w:beforeAutospacing="0" w:after="120" w:afterAutospacing="0" w:line="276" w:lineRule="auto"/>
              <w:rPr>
                <w:b/>
                <w:bCs/>
                <w:sz w:val="24"/>
                <w:szCs w:val="24"/>
              </w:rPr>
            </w:pPr>
            <w:r w:rsidRPr="002F0727">
              <w:rPr>
                <w:b/>
                <w:bCs/>
                <w:sz w:val="24"/>
                <w:szCs w:val="24"/>
              </w:rPr>
              <w:t>Pass/Fail?</w:t>
            </w:r>
          </w:p>
        </w:tc>
        <w:tc>
          <w:tcPr>
            <w:tcW w:w="1310" w:type="dxa"/>
            <w:shd w:val="clear" w:color="auto" w:fill="auto"/>
          </w:tcPr>
          <w:p w:rsidR="00567237" w:rsidRPr="002F0727" w:rsidRDefault="00567237" w:rsidP="00E86465">
            <w:pPr>
              <w:spacing w:before="120" w:beforeAutospacing="0" w:after="120" w:afterAutospacing="0" w:line="276" w:lineRule="auto"/>
              <w:rPr>
                <w:b/>
                <w:bCs/>
                <w:sz w:val="24"/>
                <w:szCs w:val="24"/>
              </w:rPr>
            </w:pPr>
            <w:r w:rsidRPr="002F0727">
              <w:rPr>
                <w:b/>
                <w:bCs/>
                <w:sz w:val="24"/>
                <w:szCs w:val="24"/>
              </w:rPr>
              <w:t>Date</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TC-01-01</w:t>
            </w:r>
          </w:p>
        </w:tc>
        <w:tc>
          <w:tcPr>
            <w:tcW w:w="1216" w:type="dxa"/>
            <w:shd w:val="clear" w:color="auto" w:fill="auto"/>
          </w:tcPr>
          <w:p w:rsidR="00567237" w:rsidRPr="002F0727" w:rsidRDefault="00AF56C1" w:rsidP="00E86465">
            <w:pPr>
              <w:spacing w:before="120" w:beforeAutospacing="0" w:after="120" w:afterAutospacing="0" w:line="276" w:lineRule="auto"/>
              <w:rPr>
                <w:sz w:val="24"/>
                <w:szCs w:val="24"/>
              </w:rPr>
            </w:pPr>
            <w:r w:rsidRPr="002F0727">
              <w:rPr>
                <w:sz w:val="24"/>
                <w:szCs w:val="24"/>
              </w:rPr>
              <w:t>Backend I/O</w:t>
            </w:r>
          </w:p>
        </w:tc>
        <w:tc>
          <w:tcPr>
            <w:tcW w:w="3823" w:type="dxa"/>
            <w:shd w:val="clear" w:color="auto" w:fill="auto"/>
          </w:tcPr>
          <w:p w:rsidR="00567237" w:rsidRPr="002F0727" w:rsidRDefault="00AF56C1" w:rsidP="00E86465">
            <w:pPr>
              <w:pStyle w:val="NormalWeb"/>
              <w:spacing w:before="120" w:beforeAutospacing="0" w:after="120" w:afterAutospacing="0" w:line="276" w:lineRule="auto"/>
            </w:pPr>
            <w:r w:rsidRPr="002F0727">
              <w:rPr>
                <w:rFonts w:ascii="TimesNewRomanPSMT" w:hAnsi="TimesNewRomanPSMT"/>
              </w:rPr>
              <w:t>If the individual setting up the application for a given campaign fails to provide a file containing the voters to consider canvassing, then the application shall render an error, but continue to function.</w:t>
            </w:r>
          </w:p>
        </w:tc>
        <w:tc>
          <w:tcPr>
            <w:tcW w:w="1257" w:type="dxa"/>
            <w:shd w:val="clear" w:color="auto" w:fill="auto"/>
          </w:tcPr>
          <w:p w:rsidR="00567237" w:rsidRPr="002F0727" w:rsidRDefault="005E46B5"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5E46B5"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TC-01-02</w:t>
            </w:r>
          </w:p>
        </w:tc>
        <w:tc>
          <w:tcPr>
            <w:tcW w:w="1216" w:type="dxa"/>
            <w:shd w:val="clear" w:color="auto" w:fill="auto"/>
          </w:tcPr>
          <w:p w:rsidR="00567237" w:rsidRPr="002F0727" w:rsidRDefault="00F21450" w:rsidP="00E86465">
            <w:pPr>
              <w:spacing w:before="120" w:beforeAutospacing="0" w:after="120" w:afterAutospacing="0" w:line="276" w:lineRule="auto"/>
              <w:rPr>
                <w:sz w:val="24"/>
                <w:szCs w:val="24"/>
              </w:rPr>
            </w:pPr>
            <w:r w:rsidRPr="00E86465">
              <w:rPr>
                <w:sz w:val="24"/>
                <w:szCs w:val="24"/>
              </w:rPr>
              <w:t>Backend I/O</w:t>
            </w:r>
          </w:p>
        </w:tc>
        <w:tc>
          <w:tcPr>
            <w:tcW w:w="3823" w:type="dxa"/>
            <w:shd w:val="clear" w:color="auto" w:fill="auto"/>
          </w:tcPr>
          <w:p w:rsidR="00567237" w:rsidRPr="002F0727" w:rsidRDefault="00F21450" w:rsidP="00E86465">
            <w:pPr>
              <w:pStyle w:val="NormalWeb"/>
              <w:spacing w:before="120" w:beforeAutospacing="0" w:after="120" w:afterAutospacing="0" w:line="276" w:lineRule="auto"/>
            </w:pPr>
            <w:r w:rsidRPr="00E86465">
              <w:rPr>
                <w:rFonts w:ascii="TimesNewRomanPSMT" w:hAnsi="TimesNewRomanPSMT"/>
              </w:rPr>
              <w:t xml:space="preserve">If the voter list file used by the application is corrupted for any reason, then the application shall render an error indicating as much, but shall continue to otherwise function. </w:t>
            </w:r>
          </w:p>
        </w:tc>
        <w:tc>
          <w:tcPr>
            <w:tcW w:w="1257" w:type="dxa"/>
            <w:shd w:val="clear" w:color="auto" w:fill="auto"/>
          </w:tcPr>
          <w:p w:rsidR="00567237" w:rsidRPr="002F0727" w:rsidRDefault="00F21450"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F21450"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TC-01-03</w:t>
            </w:r>
          </w:p>
        </w:tc>
        <w:tc>
          <w:tcPr>
            <w:tcW w:w="1216" w:type="dxa"/>
            <w:shd w:val="clear" w:color="auto" w:fill="auto"/>
          </w:tcPr>
          <w:p w:rsidR="00567237" w:rsidRPr="002F0727" w:rsidRDefault="00F21450" w:rsidP="00E86465">
            <w:pPr>
              <w:spacing w:before="120" w:beforeAutospacing="0" w:after="120" w:afterAutospacing="0" w:line="276" w:lineRule="auto"/>
              <w:rPr>
                <w:sz w:val="24"/>
                <w:szCs w:val="24"/>
              </w:rPr>
            </w:pPr>
            <w:r w:rsidRPr="00E86465">
              <w:rPr>
                <w:sz w:val="24"/>
                <w:szCs w:val="24"/>
              </w:rPr>
              <w:t>Backend I/O</w:t>
            </w:r>
          </w:p>
        </w:tc>
        <w:tc>
          <w:tcPr>
            <w:tcW w:w="3823" w:type="dxa"/>
            <w:shd w:val="clear" w:color="auto" w:fill="auto"/>
          </w:tcPr>
          <w:p w:rsidR="00567237" w:rsidRPr="002F0727" w:rsidRDefault="00F21450" w:rsidP="00E86465">
            <w:pPr>
              <w:pStyle w:val="NormalWeb"/>
              <w:spacing w:before="120" w:beforeAutospacing="0" w:after="120" w:afterAutospacing="0" w:line="276" w:lineRule="auto"/>
            </w:pPr>
            <w:r w:rsidRPr="00E86465">
              <w:rPr>
                <w:rFonts w:ascii="TimesNewRomanPSMT" w:hAnsi="TimesNewRomanPSMT"/>
              </w:rPr>
              <w:t>If the pointer referencing the voter list becomes null due to an error internal to Python, an error shall be rendered, but otherwise the application shall continue to function.</w:t>
            </w:r>
          </w:p>
        </w:tc>
        <w:tc>
          <w:tcPr>
            <w:tcW w:w="1257" w:type="dxa"/>
            <w:shd w:val="clear" w:color="auto" w:fill="auto"/>
          </w:tcPr>
          <w:p w:rsidR="00567237" w:rsidRPr="002F0727" w:rsidRDefault="00F21450"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F21450"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TC-01-04</w:t>
            </w:r>
          </w:p>
        </w:tc>
        <w:tc>
          <w:tcPr>
            <w:tcW w:w="1216" w:type="dxa"/>
            <w:shd w:val="clear" w:color="auto" w:fill="auto"/>
          </w:tcPr>
          <w:p w:rsidR="00567237" w:rsidRPr="002F0727" w:rsidRDefault="00686C5F" w:rsidP="00E86465">
            <w:pPr>
              <w:spacing w:before="120" w:beforeAutospacing="0" w:after="120" w:afterAutospacing="0" w:line="276" w:lineRule="auto"/>
              <w:rPr>
                <w:sz w:val="24"/>
                <w:szCs w:val="24"/>
              </w:rPr>
            </w:pPr>
            <w:r w:rsidRPr="00E86465">
              <w:rPr>
                <w:sz w:val="24"/>
                <w:szCs w:val="24"/>
              </w:rPr>
              <w:t>Postman</w:t>
            </w:r>
          </w:p>
        </w:tc>
        <w:tc>
          <w:tcPr>
            <w:tcW w:w="3823" w:type="dxa"/>
            <w:shd w:val="clear" w:color="auto" w:fill="auto"/>
          </w:tcPr>
          <w:p w:rsidR="00567237" w:rsidRPr="002F0727" w:rsidRDefault="00686C5F" w:rsidP="00E86465">
            <w:pPr>
              <w:pStyle w:val="NormalWeb"/>
              <w:spacing w:before="120" w:beforeAutospacing="0" w:after="120" w:afterAutospacing="0" w:line="276" w:lineRule="auto"/>
            </w:pPr>
            <w:r w:rsidRPr="00E86465">
              <w:rPr>
                <w:rFonts w:ascii="TimesNewRomanPSMT" w:hAnsi="TimesNewRomanPSMT"/>
              </w:rPr>
              <w:t>Tests that the backend can successfully load a voter file if it is present, not corrupt, and two volunteers are available to canvass.</w:t>
            </w:r>
          </w:p>
        </w:tc>
        <w:tc>
          <w:tcPr>
            <w:tcW w:w="1257" w:type="dxa"/>
            <w:shd w:val="clear" w:color="auto" w:fill="auto"/>
          </w:tcPr>
          <w:p w:rsidR="00567237" w:rsidRPr="002F0727" w:rsidRDefault="00686C5F"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686C5F"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TC-01-05</w:t>
            </w:r>
          </w:p>
        </w:tc>
        <w:tc>
          <w:tcPr>
            <w:tcW w:w="1216" w:type="dxa"/>
            <w:shd w:val="clear" w:color="auto" w:fill="auto"/>
          </w:tcPr>
          <w:p w:rsidR="00567237" w:rsidRPr="002F0727" w:rsidRDefault="00111522" w:rsidP="00E86465">
            <w:pPr>
              <w:spacing w:before="120" w:beforeAutospacing="0" w:after="120" w:afterAutospacing="0" w:line="276" w:lineRule="auto"/>
              <w:rPr>
                <w:sz w:val="24"/>
                <w:szCs w:val="24"/>
              </w:rPr>
            </w:pPr>
            <w:r w:rsidRPr="00E86465">
              <w:rPr>
                <w:sz w:val="24"/>
                <w:szCs w:val="24"/>
              </w:rPr>
              <w:t>Postman</w:t>
            </w:r>
          </w:p>
        </w:tc>
        <w:tc>
          <w:tcPr>
            <w:tcW w:w="3823" w:type="dxa"/>
            <w:shd w:val="clear" w:color="auto" w:fill="auto"/>
          </w:tcPr>
          <w:p w:rsidR="00567237" w:rsidRPr="002F0727" w:rsidRDefault="00111522" w:rsidP="00E86465">
            <w:pPr>
              <w:pStyle w:val="NormalWeb"/>
              <w:spacing w:before="120" w:beforeAutospacing="0" w:after="120" w:afterAutospacing="0" w:line="276" w:lineRule="auto"/>
            </w:pPr>
            <w:r w:rsidRPr="00E86465">
              <w:rPr>
                <w:rFonts w:ascii="TimesNewRomanPSMT" w:hAnsi="TimesNewRomanPSMT"/>
              </w:rPr>
              <w:t xml:space="preserve">Tests that the backend can successfully load a voter file if it is present, not corrupt, and five volunteers are available to canvass. </w:t>
            </w:r>
          </w:p>
        </w:tc>
        <w:tc>
          <w:tcPr>
            <w:tcW w:w="1257" w:type="dxa"/>
            <w:shd w:val="clear" w:color="auto" w:fill="auto"/>
          </w:tcPr>
          <w:p w:rsidR="00567237" w:rsidRPr="002F0727" w:rsidRDefault="00111522"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111522"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TC-02-01</w:t>
            </w:r>
          </w:p>
        </w:tc>
        <w:tc>
          <w:tcPr>
            <w:tcW w:w="1216" w:type="dxa"/>
            <w:shd w:val="clear" w:color="auto" w:fill="auto"/>
          </w:tcPr>
          <w:p w:rsidR="00567237" w:rsidRPr="002F0727" w:rsidRDefault="00111522" w:rsidP="00E86465">
            <w:pPr>
              <w:spacing w:before="120" w:beforeAutospacing="0" w:after="120" w:afterAutospacing="0" w:line="276" w:lineRule="auto"/>
              <w:rPr>
                <w:sz w:val="24"/>
                <w:szCs w:val="24"/>
              </w:rPr>
            </w:pPr>
            <w:r w:rsidRPr="00E86465">
              <w:rPr>
                <w:sz w:val="24"/>
                <w:szCs w:val="24"/>
              </w:rPr>
              <w:t>Algorithm</w:t>
            </w:r>
          </w:p>
        </w:tc>
        <w:tc>
          <w:tcPr>
            <w:tcW w:w="3823" w:type="dxa"/>
            <w:shd w:val="clear" w:color="auto" w:fill="auto"/>
          </w:tcPr>
          <w:p w:rsidR="00567237" w:rsidRPr="002F0727" w:rsidRDefault="00111522" w:rsidP="00E86465">
            <w:pPr>
              <w:pStyle w:val="NormalWeb"/>
              <w:spacing w:before="120" w:beforeAutospacing="0" w:after="120" w:afterAutospacing="0" w:line="276" w:lineRule="auto"/>
            </w:pPr>
            <w:r w:rsidRPr="00E86465">
              <w:rPr>
                <w:rFonts w:ascii="TimesNewRomanPSMT" w:hAnsi="TimesNewRomanPSMT"/>
              </w:rPr>
              <w:t>Tests that, if given a positive number of voters and volunteers, the turf encompassing the voters shall be cut into sections. There shall be the same number of sections as there are volunteers.</w:t>
            </w:r>
          </w:p>
        </w:tc>
        <w:tc>
          <w:tcPr>
            <w:tcW w:w="1257" w:type="dxa"/>
            <w:shd w:val="clear" w:color="auto" w:fill="auto"/>
          </w:tcPr>
          <w:p w:rsidR="00567237" w:rsidRPr="002F0727" w:rsidRDefault="00111522"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111522"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TC-02-02</w:t>
            </w:r>
          </w:p>
        </w:tc>
        <w:tc>
          <w:tcPr>
            <w:tcW w:w="1216" w:type="dxa"/>
            <w:shd w:val="clear" w:color="auto" w:fill="auto"/>
          </w:tcPr>
          <w:p w:rsidR="00567237" w:rsidRPr="002F0727" w:rsidRDefault="00996D78" w:rsidP="00E86465">
            <w:pPr>
              <w:spacing w:before="120" w:beforeAutospacing="0" w:after="120" w:afterAutospacing="0" w:line="276" w:lineRule="auto"/>
              <w:rPr>
                <w:sz w:val="24"/>
                <w:szCs w:val="24"/>
              </w:rPr>
            </w:pPr>
            <w:r w:rsidRPr="00E86465">
              <w:rPr>
                <w:sz w:val="24"/>
                <w:szCs w:val="24"/>
              </w:rPr>
              <w:t>Algorithm</w:t>
            </w:r>
          </w:p>
        </w:tc>
        <w:tc>
          <w:tcPr>
            <w:tcW w:w="3823" w:type="dxa"/>
            <w:shd w:val="clear" w:color="auto" w:fill="auto"/>
          </w:tcPr>
          <w:p w:rsidR="00567237" w:rsidRPr="002F0727" w:rsidRDefault="00996D78" w:rsidP="00E86465">
            <w:pPr>
              <w:pStyle w:val="NormalWeb"/>
              <w:spacing w:before="120" w:beforeAutospacing="0" w:after="120" w:afterAutospacing="0" w:line="276" w:lineRule="auto"/>
            </w:pPr>
            <w:r w:rsidRPr="00E86465">
              <w:rPr>
                <w:rFonts w:ascii="TimesNewRomanPSMT" w:hAnsi="TimesNewRomanPSMT"/>
              </w:rPr>
              <w:t>Tests that, if not given any volunteers or voters, the turf encompassing the voters shall not be cut into sections.</w:t>
            </w:r>
          </w:p>
        </w:tc>
        <w:tc>
          <w:tcPr>
            <w:tcW w:w="1257" w:type="dxa"/>
            <w:shd w:val="clear" w:color="auto" w:fill="auto"/>
          </w:tcPr>
          <w:p w:rsidR="00567237" w:rsidRPr="002F0727" w:rsidRDefault="00996D78"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996D78"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TC-02-03</w:t>
            </w:r>
          </w:p>
        </w:tc>
        <w:tc>
          <w:tcPr>
            <w:tcW w:w="1216" w:type="dxa"/>
            <w:shd w:val="clear" w:color="auto" w:fill="auto"/>
          </w:tcPr>
          <w:p w:rsidR="00567237" w:rsidRPr="002F0727" w:rsidRDefault="002C0346" w:rsidP="00E86465">
            <w:pPr>
              <w:spacing w:before="120" w:beforeAutospacing="0" w:after="120" w:afterAutospacing="0" w:line="276" w:lineRule="auto"/>
              <w:rPr>
                <w:sz w:val="24"/>
                <w:szCs w:val="24"/>
              </w:rPr>
            </w:pPr>
            <w:r w:rsidRPr="00E86465">
              <w:rPr>
                <w:sz w:val="24"/>
                <w:szCs w:val="24"/>
              </w:rPr>
              <w:t>Algorithm</w:t>
            </w:r>
          </w:p>
        </w:tc>
        <w:tc>
          <w:tcPr>
            <w:tcW w:w="3823" w:type="dxa"/>
            <w:shd w:val="clear" w:color="auto" w:fill="auto"/>
          </w:tcPr>
          <w:p w:rsidR="00567237" w:rsidRPr="002F0727" w:rsidRDefault="002C0346" w:rsidP="00E86465">
            <w:pPr>
              <w:pStyle w:val="NormalWeb"/>
              <w:spacing w:before="120" w:beforeAutospacing="0" w:after="120" w:afterAutospacing="0" w:line="276" w:lineRule="auto"/>
            </w:pPr>
            <w:r w:rsidRPr="00E86465">
              <w:rPr>
                <w:rFonts w:ascii="TimesNewRomanPSMT" w:hAnsi="TimesNewRomanPSMT"/>
              </w:rPr>
              <w:t>Tests that, if given a sufficient number of voters but no volunteers, the turf encompassing the voters shall not be cut into sections.</w:t>
            </w:r>
          </w:p>
        </w:tc>
        <w:tc>
          <w:tcPr>
            <w:tcW w:w="1257" w:type="dxa"/>
            <w:shd w:val="clear" w:color="auto" w:fill="auto"/>
          </w:tcPr>
          <w:p w:rsidR="00567237" w:rsidRPr="002F0727" w:rsidRDefault="00AD44E3"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AD44E3"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TC-03-01</w:t>
            </w:r>
          </w:p>
        </w:tc>
        <w:tc>
          <w:tcPr>
            <w:tcW w:w="1216" w:type="dxa"/>
            <w:shd w:val="clear" w:color="auto" w:fill="auto"/>
          </w:tcPr>
          <w:p w:rsidR="00567237" w:rsidRPr="002F0727" w:rsidRDefault="002F2E05" w:rsidP="00E86465">
            <w:pPr>
              <w:spacing w:before="120" w:beforeAutospacing="0" w:after="120" w:afterAutospacing="0" w:line="276" w:lineRule="auto"/>
              <w:rPr>
                <w:sz w:val="24"/>
                <w:szCs w:val="24"/>
              </w:rPr>
            </w:pPr>
            <w:r w:rsidRPr="00E86465">
              <w:rPr>
                <w:sz w:val="24"/>
                <w:szCs w:val="24"/>
              </w:rPr>
              <w:t>Web testing</w:t>
            </w:r>
          </w:p>
        </w:tc>
        <w:tc>
          <w:tcPr>
            <w:tcW w:w="3823" w:type="dxa"/>
            <w:shd w:val="clear" w:color="auto" w:fill="auto"/>
          </w:tcPr>
          <w:p w:rsidR="00567237" w:rsidRPr="002F0727" w:rsidRDefault="002F2E05" w:rsidP="00E86465">
            <w:pPr>
              <w:pStyle w:val="NormalWeb"/>
              <w:spacing w:before="120" w:beforeAutospacing="0" w:after="120" w:afterAutospacing="0" w:line="276" w:lineRule="auto"/>
            </w:pPr>
            <w:r w:rsidRPr="00E86465">
              <w:rPr>
                <w:rFonts w:ascii="TimesNewRomanPSMT" w:hAnsi="TimesNewRomanPSMT"/>
              </w:rPr>
              <w:t>The user shall be able to provide two distinct volunteers with their own availabilities, choose a precinct, and cut the turf.</w:t>
            </w:r>
          </w:p>
        </w:tc>
        <w:tc>
          <w:tcPr>
            <w:tcW w:w="1257" w:type="dxa"/>
            <w:shd w:val="clear" w:color="auto" w:fill="auto"/>
          </w:tcPr>
          <w:p w:rsidR="00567237" w:rsidRPr="002F0727" w:rsidRDefault="002F2E05"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2F2E05"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TC-03-02</w:t>
            </w:r>
          </w:p>
        </w:tc>
        <w:tc>
          <w:tcPr>
            <w:tcW w:w="1216" w:type="dxa"/>
            <w:shd w:val="clear" w:color="auto" w:fill="auto"/>
          </w:tcPr>
          <w:p w:rsidR="00567237" w:rsidRPr="002F0727" w:rsidRDefault="00666E3D" w:rsidP="00E86465">
            <w:pPr>
              <w:spacing w:before="120" w:beforeAutospacing="0" w:after="120" w:afterAutospacing="0" w:line="276" w:lineRule="auto"/>
              <w:rPr>
                <w:sz w:val="24"/>
                <w:szCs w:val="24"/>
              </w:rPr>
            </w:pPr>
            <w:r w:rsidRPr="00E86465">
              <w:rPr>
                <w:sz w:val="24"/>
                <w:szCs w:val="24"/>
              </w:rPr>
              <w:t>Web testing</w:t>
            </w:r>
          </w:p>
        </w:tc>
        <w:tc>
          <w:tcPr>
            <w:tcW w:w="3823" w:type="dxa"/>
            <w:shd w:val="clear" w:color="auto" w:fill="auto"/>
          </w:tcPr>
          <w:p w:rsidR="00567237" w:rsidRPr="002F0727" w:rsidRDefault="00666E3D" w:rsidP="00E86465">
            <w:pPr>
              <w:pStyle w:val="NormalWeb"/>
              <w:spacing w:before="120" w:beforeAutospacing="0" w:after="120" w:afterAutospacing="0" w:line="276" w:lineRule="auto"/>
            </w:pPr>
            <w:r w:rsidRPr="00E86465">
              <w:rPr>
                <w:rFonts w:ascii="TimesNewRomanPSMT" w:hAnsi="TimesNewRomanPSMT"/>
              </w:rPr>
              <w:t>The user shall be able to provide five distinct volunteers with their own availabilities, choose a precinct, and cut the turf.</w:t>
            </w:r>
          </w:p>
        </w:tc>
        <w:tc>
          <w:tcPr>
            <w:tcW w:w="1257" w:type="dxa"/>
            <w:shd w:val="clear" w:color="auto" w:fill="auto"/>
          </w:tcPr>
          <w:p w:rsidR="00567237" w:rsidRPr="002F0727" w:rsidRDefault="00666E3D"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666E3D"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TC-03-03</w:t>
            </w:r>
          </w:p>
        </w:tc>
        <w:tc>
          <w:tcPr>
            <w:tcW w:w="1216" w:type="dxa"/>
            <w:shd w:val="clear" w:color="auto" w:fill="auto"/>
          </w:tcPr>
          <w:p w:rsidR="00567237" w:rsidRPr="002F0727" w:rsidRDefault="00666E3D" w:rsidP="00E86465">
            <w:pPr>
              <w:spacing w:before="120" w:beforeAutospacing="0" w:after="120" w:afterAutospacing="0" w:line="276" w:lineRule="auto"/>
              <w:rPr>
                <w:sz w:val="24"/>
                <w:szCs w:val="24"/>
              </w:rPr>
            </w:pPr>
            <w:r w:rsidRPr="00E86465">
              <w:rPr>
                <w:sz w:val="24"/>
                <w:szCs w:val="24"/>
              </w:rPr>
              <w:t>Web testing</w:t>
            </w:r>
          </w:p>
        </w:tc>
        <w:tc>
          <w:tcPr>
            <w:tcW w:w="3823" w:type="dxa"/>
            <w:shd w:val="clear" w:color="auto" w:fill="auto"/>
          </w:tcPr>
          <w:p w:rsidR="00567237" w:rsidRPr="002F0727" w:rsidRDefault="00666E3D" w:rsidP="00E86465">
            <w:pPr>
              <w:pStyle w:val="NormalWeb"/>
              <w:spacing w:before="120" w:beforeAutospacing="0" w:after="120" w:afterAutospacing="0" w:line="276" w:lineRule="auto"/>
            </w:pPr>
            <w:r w:rsidRPr="00E86465">
              <w:rPr>
                <w:rFonts w:ascii="TimesNewRomanPSMT" w:hAnsi="TimesNewRomanPSMT"/>
              </w:rPr>
              <w:t xml:space="preserve">Should the user not provide any volunteers, choose a precinct, and attempt to cut turf, they shall be provided with an error message. </w:t>
            </w:r>
          </w:p>
        </w:tc>
        <w:tc>
          <w:tcPr>
            <w:tcW w:w="1257" w:type="dxa"/>
            <w:shd w:val="clear" w:color="auto" w:fill="auto"/>
          </w:tcPr>
          <w:p w:rsidR="00567237" w:rsidRPr="002F0727" w:rsidRDefault="00666E3D"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666E3D"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TC-04-01</w:t>
            </w:r>
          </w:p>
        </w:tc>
        <w:tc>
          <w:tcPr>
            <w:tcW w:w="1216" w:type="dxa"/>
            <w:shd w:val="clear" w:color="auto" w:fill="auto"/>
          </w:tcPr>
          <w:p w:rsidR="00567237" w:rsidRPr="002F0727" w:rsidRDefault="00471BA8" w:rsidP="00E86465">
            <w:pPr>
              <w:spacing w:before="120" w:beforeAutospacing="0" w:after="120" w:afterAutospacing="0" w:line="276" w:lineRule="auto"/>
              <w:rPr>
                <w:sz w:val="24"/>
                <w:szCs w:val="24"/>
              </w:rPr>
            </w:pPr>
            <w:r w:rsidRPr="00E86465">
              <w:rPr>
                <w:sz w:val="24"/>
                <w:szCs w:val="24"/>
              </w:rPr>
              <w:t>Selenium</w:t>
            </w:r>
          </w:p>
        </w:tc>
        <w:tc>
          <w:tcPr>
            <w:tcW w:w="3823" w:type="dxa"/>
            <w:shd w:val="clear" w:color="auto" w:fill="auto"/>
          </w:tcPr>
          <w:p w:rsidR="00567237" w:rsidRPr="002F0727" w:rsidRDefault="00471BA8" w:rsidP="00E86465">
            <w:pPr>
              <w:pStyle w:val="NormalWeb"/>
              <w:spacing w:before="120" w:beforeAutospacing="0" w:after="120" w:afterAutospacing="0" w:line="276" w:lineRule="auto"/>
            </w:pPr>
            <w:r w:rsidRPr="00E86465">
              <w:rPr>
                <w:rFonts w:ascii="TimesNewRomanPSMT" w:hAnsi="TimesNewRomanPSMT"/>
              </w:rPr>
              <w:t>The user shall be able to add a new volunteer.</w:t>
            </w:r>
          </w:p>
        </w:tc>
        <w:tc>
          <w:tcPr>
            <w:tcW w:w="1257" w:type="dxa"/>
            <w:shd w:val="clear" w:color="auto" w:fill="auto"/>
          </w:tcPr>
          <w:p w:rsidR="00567237" w:rsidRPr="002F0727" w:rsidRDefault="00471BA8"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471BA8"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TC-04-02</w:t>
            </w:r>
          </w:p>
        </w:tc>
        <w:tc>
          <w:tcPr>
            <w:tcW w:w="1216" w:type="dxa"/>
            <w:shd w:val="clear" w:color="auto" w:fill="auto"/>
          </w:tcPr>
          <w:p w:rsidR="00567237" w:rsidRPr="002F0727" w:rsidRDefault="00471BA8" w:rsidP="00E86465">
            <w:pPr>
              <w:spacing w:before="120" w:beforeAutospacing="0" w:after="120" w:afterAutospacing="0" w:line="276" w:lineRule="auto"/>
              <w:rPr>
                <w:sz w:val="24"/>
                <w:szCs w:val="24"/>
              </w:rPr>
            </w:pPr>
            <w:r w:rsidRPr="00E86465">
              <w:rPr>
                <w:sz w:val="24"/>
                <w:szCs w:val="24"/>
              </w:rPr>
              <w:t>Selenium</w:t>
            </w:r>
          </w:p>
        </w:tc>
        <w:tc>
          <w:tcPr>
            <w:tcW w:w="3823" w:type="dxa"/>
            <w:shd w:val="clear" w:color="auto" w:fill="auto"/>
          </w:tcPr>
          <w:p w:rsidR="00567237" w:rsidRPr="002F0727" w:rsidRDefault="00471BA8" w:rsidP="00E86465">
            <w:pPr>
              <w:pStyle w:val="NormalWeb"/>
              <w:spacing w:before="120" w:beforeAutospacing="0" w:after="120" w:afterAutospacing="0" w:line="276" w:lineRule="auto"/>
            </w:pPr>
            <w:r w:rsidRPr="00E86465">
              <w:rPr>
                <w:rFonts w:ascii="TimesNewRomanPSMT" w:hAnsi="TimesNewRomanPSMT"/>
              </w:rPr>
              <w:t>The user shall be able to add three new volunteers.</w:t>
            </w:r>
          </w:p>
        </w:tc>
        <w:tc>
          <w:tcPr>
            <w:tcW w:w="1257" w:type="dxa"/>
            <w:shd w:val="clear" w:color="auto" w:fill="auto"/>
          </w:tcPr>
          <w:p w:rsidR="00567237" w:rsidRPr="002F0727" w:rsidRDefault="00471BA8"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471BA8"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TC-05-01</w:t>
            </w:r>
          </w:p>
        </w:tc>
        <w:tc>
          <w:tcPr>
            <w:tcW w:w="1216" w:type="dxa"/>
            <w:shd w:val="clear" w:color="auto" w:fill="auto"/>
          </w:tcPr>
          <w:p w:rsidR="00567237" w:rsidRPr="002F0727" w:rsidRDefault="00471BA8" w:rsidP="00E86465">
            <w:pPr>
              <w:spacing w:before="120" w:beforeAutospacing="0" w:after="120" w:afterAutospacing="0" w:line="276" w:lineRule="auto"/>
              <w:rPr>
                <w:sz w:val="24"/>
                <w:szCs w:val="24"/>
              </w:rPr>
            </w:pPr>
            <w:r w:rsidRPr="00E86465">
              <w:rPr>
                <w:sz w:val="24"/>
                <w:szCs w:val="24"/>
              </w:rPr>
              <w:t>Selenium</w:t>
            </w:r>
          </w:p>
        </w:tc>
        <w:tc>
          <w:tcPr>
            <w:tcW w:w="3823" w:type="dxa"/>
            <w:shd w:val="clear" w:color="auto" w:fill="auto"/>
          </w:tcPr>
          <w:p w:rsidR="00567237" w:rsidRPr="002F0727" w:rsidRDefault="00471BA8" w:rsidP="00E86465">
            <w:pPr>
              <w:pStyle w:val="NormalWeb"/>
              <w:spacing w:before="120" w:beforeAutospacing="0" w:after="120" w:afterAutospacing="0" w:line="276" w:lineRule="auto"/>
            </w:pPr>
            <w:r w:rsidRPr="00E86465">
              <w:rPr>
                <w:rFonts w:ascii="TimesNewRomanPSMT" w:hAnsi="TimesNewRomanPSMT"/>
              </w:rPr>
              <w:t>The user shall be able to overwrite the placeholder text for volunteer name in each card.</w:t>
            </w:r>
          </w:p>
        </w:tc>
        <w:tc>
          <w:tcPr>
            <w:tcW w:w="1257" w:type="dxa"/>
            <w:shd w:val="clear" w:color="auto" w:fill="auto"/>
          </w:tcPr>
          <w:p w:rsidR="00567237" w:rsidRPr="002F0727" w:rsidRDefault="00471BA8"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471BA8"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TC-05-02</w:t>
            </w:r>
          </w:p>
        </w:tc>
        <w:tc>
          <w:tcPr>
            <w:tcW w:w="1216" w:type="dxa"/>
            <w:shd w:val="clear" w:color="auto" w:fill="auto"/>
          </w:tcPr>
          <w:p w:rsidR="00567237" w:rsidRPr="002F0727" w:rsidRDefault="00885DD2" w:rsidP="00E86465">
            <w:pPr>
              <w:spacing w:before="120" w:beforeAutospacing="0" w:after="120" w:afterAutospacing="0" w:line="276" w:lineRule="auto"/>
              <w:rPr>
                <w:sz w:val="24"/>
                <w:szCs w:val="24"/>
              </w:rPr>
            </w:pPr>
            <w:r w:rsidRPr="00E86465">
              <w:rPr>
                <w:sz w:val="24"/>
                <w:szCs w:val="24"/>
              </w:rPr>
              <w:t>Selenium</w:t>
            </w:r>
          </w:p>
        </w:tc>
        <w:tc>
          <w:tcPr>
            <w:tcW w:w="3823" w:type="dxa"/>
            <w:shd w:val="clear" w:color="auto" w:fill="auto"/>
          </w:tcPr>
          <w:p w:rsidR="00567237" w:rsidRPr="002F0727" w:rsidRDefault="00885DD2" w:rsidP="00E86465">
            <w:pPr>
              <w:pStyle w:val="NormalWeb"/>
              <w:spacing w:before="120" w:beforeAutospacing="0" w:after="120" w:afterAutospacing="0" w:line="276" w:lineRule="auto"/>
            </w:pPr>
            <w:r w:rsidRPr="00E86465">
              <w:rPr>
                <w:rFonts w:ascii="TimesNewRomanPSMT" w:hAnsi="TimesNewRomanPSMT"/>
              </w:rPr>
              <w:t>The user shall be able to overwrite the placeholder text for volunteer availability in each card.</w:t>
            </w:r>
          </w:p>
        </w:tc>
        <w:tc>
          <w:tcPr>
            <w:tcW w:w="1257" w:type="dxa"/>
            <w:shd w:val="clear" w:color="auto" w:fill="auto"/>
          </w:tcPr>
          <w:p w:rsidR="00567237" w:rsidRPr="002F0727" w:rsidRDefault="00885DD2"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885DD2"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TC-05-03</w:t>
            </w:r>
          </w:p>
        </w:tc>
        <w:tc>
          <w:tcPr>
            <w:tcW w:w="1216" w:type="dxa"/>
            <w:shd w:val="clear" w:color="auto" w:fill="auto"/>
          </w:tcPr>
          <w:p w:rsidR="00567237" w:rsidRPr="002F0727" w:rsidRDefault="00885DD2" w:rsidP="00E86465">
            <w:pPr>
              <w:spacing w:before="120" w:beforeAutospacing="0" w:after="120" w:afterAutospacing="0" w:line="276" w:lineRule="auto"/>
              <w:rPr>
                <w:sz w:val="24"/>
                <w:szCs w:val="24"/>
              </w:rPr>
            </w:pPr>
            <w:r w:rsidRPr="00E86465">
              <w:rPr>
                <w:sz w:val="24"/>
                <w:szCs w:val="24"/>
              </w:rPr>
              <w:t>Selenium</w:t>
            </w:r>
          </w:p>
        </w:tc>
        <w:tc>
          <w:tcPr>
            <w:tcW w:w="3823" w:type="dxa"/>
            <w:shd w:val="clear" w:color="auto" w:fill="auto"/>
          </w:tcPr>
          <w:p w:rsidR="00567237" w:rsidRPr="002F0727" w:rsidRDefault="00885DD2" w:rsidP="00E86465">
            <w:pPr>
              <w:pStyle w:val="NormalWeb"/>
              <w:spacing w:before="120" w:beforeAutospacing="0" w:after="120" w:afterAutospacing="0" w:line="276" w:lineRule="auto"/>
            </w:pPr>
            <w:r w:rsidRPr="00E86465">
              <w:rPr>
                <w:rFonts w:ascii="TimesNewRomanPSMT" w:hAnsi="TimesNewRomanPSMT"/>
              </w:rPr>
              <w:t>The user shall only be able to provide a sequence of alphabetic characters for a volunteer name.</w:t>
            </w:r>
          </w:p>
        </w:tc>
        <w:tc>
          <w:tcPr>
            <w:tcW w:w="1257" w:type="dxa"/>
            <w:shd w:val="clear" w:color="auto" w:fill="auto"/>
          </w:tcPr>
          <w:p w:rsidR="00567237" w:rsidRPr="002F0727" w:rsidRDefault="00885DD2"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885DD2"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TC-05-04</w:t>
            </w:r>
          </w:p>
        </w:tc>
        <w:tc>
          <w:tcPr>
            <w:tcW w:w="1216" w:type="dxa"/>
            <w:shd w:val="clear" w:color="auto" w:fill="auto"/>
          </w:tcPr>
          <w:p w:rsidR="00567237" w:rsidRPr="002F0727" w:rsidRDefault="00B43374" w:rsidP="00E86465">
            <w:pPr>
              <w:spacing w:before="120" w:beforeAutospacing="0" w:after="120" w:afterAutospacing="0" w:line="276" w:lineRule="auto"/>
              <w:rPr>
                <w:sz w:val="24"/>
                <w:szCs w:val="24"/>
              </w:rPr>
            </w:pPr>
            <w:r w:rsidRPr="00E86465">
              <w:rPr>
                <w:sz w:val="24"/>
                <w:szCs w:val="24"/>
              </w:rPr>
              <w:t>Selenium</w:t>
            </w:r>
          </w:p>
        </w:tc>
        <w:tc>
          <w:tcPr>
            <w:tcW w:w="3823" w:type="dxa"/>
            <w:shd w:val="clear" w:color="auto" w:fill="auto"/>
          </w:tcPr>
          <w:p w:rsidR="00567237" w:rsidRPr="002F0727" w:rsidRDefault="00B43374" w:rsidP="00E86465">
            <w:pPr>
              <w:pStyle w:val="NormalWeb"/>
              <w:spacing w:before="120" w:beforeAutospacing="0" w:after="120" w:afterAutospacing="0" w:line="276" w:lineRule="auto"/>
            </w:pPr>
            <w:r w:rsidRPr="00E86465">
              <w:rPr>
                <w:rFonts w:ascii="TimesNewRomanPSMT" w:hAnsi="TimesNewRomanPSMT"/>
              </w:rPr>
              <w:t>The user shall only be able to provide a number for a volunteer’s availability.</w:t>
            </w:r>
          </w:p>
        </w:tc>
        <w:tc>
          <w:tcPr>
            <w:tcW w:w="1257" w:type="dxa"/>
            <w:shd w:val="clear" w:color="auto" w:fill="auto"/>
          </w:tcPr>
          <w:p w:rsidR="00567237" w:rsidRPr="002F0727" w:rsidRDefault="00B43374"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B43374"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TC-06-01</w:t>
            </w:r>
          </w:p>
        </w:tc>
        <w:tc>
          <w:tcPr>
            <w:tcW w:w="1216" w:type="dxa"/>
            <w:shd w:val="clear" w:color="auto" w:fill="auto"/>
          </w:tcPr>
          <w:p w:rsidR="00567237" w:rsidRPr="002F0727" w:rsidRDefault="00BC3DD7" w:rsidP="00E86465">
            <w:pPr>
              <w:spacing w:before="120" w:beforeAutospacing="0" w:after="120" w:afterAutospacing="0" w:line="276" w:lineRule="auto"/>
              <w:rPr>
                <w:sz w:val="24"/>
                <w:szCs w:val="24"/>
              </w:rPr>
            </w:pPr>
            <w:r w:rsidRPr="00E86465">
              <w:rPr>
                <w:sz w:val="24"/>
                <w:szCs w:val="24"/>
              </w:rPr>
              <w:t>Selenium</w:t>
            </w:r>
          </w:p>
        </w:tc>
        <w:tc>
          <w:tcPr>
            <w:tcW w:w="3823" w:type="dxa"/>
            <w:shd w:val="clear" w:color="auto" w:fill="auto"/>
          </w:tcPr>
          <w:p w:rsidR="00567237" w:rsidRPr="002F0727" w:rsidRDefault="00BC3DD7" w:rsidP="00E86465">
            <w:pPr>
              <w:pStyle w:val="NormalWeb"/>
              <w:spacing w:before="120" w:beforeAutospacing="0" w:after="120" w:afterAutospacing="0" w:line="276" w:lineRule="auto"/>
            </w:pPr>
            <w:r w:rsidRPr="00E86465">
              <w:rPr>
                <w:rFonts w:ascii="TimesNewRomanPSMT" w:hAnsi="TimesNewRomanPSMT"/>
              </w:rPr>
              <w:t>The user shall only be able to toggle the input panel off, hiding it from view.</w:t>
            </w:r>
          </w:p>
        </w:tc>
        <w:tc>
          <w:tcPr>
            <w:tcW w:w="1257" w:type="dxa"/>
            <w:shd w:val="clear" w:color="auto" w:fill="auto"/>
          </w:tcPr>
          <w:p w:rsidR="00567237" w:rsidRPr="002F0727" w:rsidRDefault="00BC3DD7"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BC3DD7" w:rsidP="00E86465">
            <w:pPr>
              <w:spacing w:before="120" w:beforeAutospacing="0" w:after="120" w:afterAutospacing="0" w:line="276" w:lineRule="auto"/>
              <w:rPr>
                <w:sz w:val="24"/>
                <w:szCs w:val="24"/>
              </w:rPr>
            </w:pPr>
            <w:r w:rsidRPr="00E86465">
              <w:rPr>
                <w:sz w:val="24"/>
                <w:szCs w:val="24"/>
              </w:rPr>
              <w:t>12/06/2019</w:t>
            </w:r>
          </w:p>
        </w:tc>
      </w:tr>
      <w:tr w:rsidR="00F44A0E" w:rsidTr="00E86465">
        <w:tc>
          <w:tcPr>
            <w:tcW w:w="1250" w:type="dxa"/>
            <w:shd w:val="clear" w:color="auto" w:fill="auto"/>
          </w:tcPr>
          <w:p w:rsidR="00567237" w:rsidRPr="002F0727" w:rsidRDefault="00567237" w:rsidP="00E86465">
            <w:pPr>
              <w:spacing w:before="120" w:beforeAutospacing="0" w:after="120" w:afterAutospacing="0" w:line="276" w:lineRule="auto"/>
              <w:rPr>
                <w:sz w:val="24"/>
                <w:szCs w:val="24"/>
              </w:rPr>
            </w:pPr>
            <w:r w:rsidRPr="002F0727">
              <w:rPr>
                <w:sz w:val="24"/>
                <w:szCs w:val="24"/>
              </w:rPr>
              <w:t>TC-06-02</w:t>
            </w:r>
          </w:p>
        </w:tc>
        <w:tc>
          <w:tcPr>
            <w:tcW w:w="1216" w:type="dxa"/>
            <w:shd w:val="clear" w:color="auto" w:fill="auto"/>
          </w:tcPr>
          <w:p w:rsidR="00567237" w:rsidRPr="002F0727" w:rsidRDefault="007F32BF" w:rsidP="00E86465">
            <w:pPr>
              <w:spacing w:before="120" w:beforeAutospacing="0" w:after="120" w:afterAutospacing="0" w:line="276" w:lineRule="auto"/>
              <w:rPr>
                <w:sz w:val="24"/>
                <w:szCs w:val="24"/>
              </w:rPr>
            </w:pPr>
            <w:r w:rsidRPr="00E86465">
              <w:rPr>
                <w:sz w:val="24"/>
                <w:szCs w:val="24"/>
              </w:rPr>
              <w:t>Selenium</w:t>
            </w:r>
          </w:p>
        </w:tc>
        <w:tc>
          <w:tcPr>
            <w:tcW w:w="3823" w:type="dxa"/>
            <w:shd w:val="clear" w:color="auto" w:fill="auto"/>
          </w:tcPr>
          <w:p w:rsidR="00567237" w:rsidRPr="002F0727" w:rsidRDefault="007F32BF" w:rsidP="00E86465">
            <w:pPr>
              <w:pStyle w:val="NormalWeb"/>
              <w:spacing w:before="120" w:beforeAutospacing="0" w:after="120" w:afterAutospacing="0" w:line="276" w:lineRule="auto"/>
            </w:pPr>
            <w:r w:rsidRPr="00E86465">
              <w:rPr>
                <w:rFonts w:ascii="TimesNewRomanPSMT" w:hAnsi="TimesNewRomanPSMT"/>
              </w:rPr>
              <w:t>The user shall only be able to toggle the input panel off, hiding it from view, and then back on.</w:t>
            </w:r>
          </w:p>
        </w:tc>
        <w:tc>
          <w:tcPr>
            <w:tcW w:w="1257" w:type="dxa"/>
            <w:shd w:val="clear" w:color="auto" w:fill="auto"/>
          </w:tcPr>
          <w:p w:rsidR="00567237" w:rsidRPr="002F0727" w:rsidRDefault="007F32BF" w:rsidP="00E86465">
            <w:pPr>
              <w:spacing w:before="120" w:beforeAutospacing="0" w:after="120" w:afterAutospacing="0" w:line="276" w:lineRule="auto"/>
              <w:rPr>
                <w:sz w:val="24"/>
                <w:szCs w:val="24"/>
              </w:rPr>
            </w:pPr>
            <w:r w:rsidRPr="00E86465">
              <w:rPr>
                <w:sz w:val="24"/>
                <w:szCs w:val="24"/>
              </w:rPr>
              <w:t>Pass</w:t>
            </w:r>
          </w:p>
        </w:tc>
        <w:tc>
          <w:tcPr>
            <w:tcW w:w="1310" w:type="dxa"/>
            <w:shd w:val="clear" w:color="auto" w:fill="auto"/>
          </w:tcPr>
          <w:p w:rsidR="00567237" w:rsidRPr="002F0727" w:rsidRDefault="007F32BF" w:rsidP="00E86465">
            <w:pPr>
              <w:spacing w:before="120" w:beforeAutospacing="0" w:after="120" w:afterAutospacing="0" w:line="276" w:lineRule="auto"/>
              <w:rPr>
                <w:sz w:val="24"/>
                <w:szCs w:val="24"/>
              </w:rPr>
            </w:pPr>
            <w:r w:rsidRPr="00E86465">
              <w:rPr>
                <w:sz w:val="24"/>
                <w:szCs w:val="24"/>
              </w:rPr>
              <w:t>12/06/2019</w:t>
            </w:r>
          </w:p>
        </w:tc>
      </w:tr>
    </w:tbl>
    <w:p w:rsidR="00567237" w:rsidRPr="002F0727" w:rsidRDefault="00567237" w:rsidP="002F0727"/>
    <w:sectPr w:rsidR="00567237" w:rsidRPr="002F0727">
      <w:head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D4E" w:rsidRDefault="00102D4E">
      <w:r>
        <w:separator/>
      </w:r>
    </w:p>
  </w:endnote>
  <w:endnote w:type="continuationSeparator" w:id="0">
    <w:p w:rsidR="00102D4E" w:rsidRDefault="0010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F71" w:rsidRDefault="00480F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932E7E">
      <w:rPr>
        <w:rStyle w:val="PageNumber"/>
      </w:rPr>
      <w:fldChar w:fldCharType="separate"/>
    </w:r>
    <w:r w:rsidR="00932E7E">
      <w:rPr>
        <w:rStyle w:val="PageNumber"/>
        <w:noProof/>
      </w:rPr>
      <w:t>ii</w:t>
    </w:r>
    <w:r>
      <w:rPr>
        <w:rStyle w:val="PageNumber"/>
      </w:rPr>
      <w:fldChar w:fldCharType="end"/>
    </w:r>
  </w:p>
  <w:p w:rsidR="00480F71" w:rsidRDefault="00480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F71" w:rsidRDefault="00480F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480F71" w:rsidRPr="00E0388B" w:rsidRDefault="00480F71" w:rsidP="00E0388B">
    <w:pPr>
      <w:pStyle w:val="Footer"/>
      <w:ind w:left="-360"/>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sidR="00353B86">
      <w:rPr>
        <w:noProof/>
        <w:sz w:val="20"/>
        <w:szCs w:val="20"/>
      </w:rPr>
      <w:t>TPC_TRR_F19a_T04_V1.0.doc</w:t>
    </w:r>
    <w:r>
      <w:rPr>
        <w:sz w:val="20"/>
        <w:szCs w:val="20"/>
      </w:rPr>
      <w:fldChar w:fldCharType="end"/>
    </w:r>
    <w:r>
      <w:rPr>
        <w:sz w:val="20"/>
        <w:szCs w:val="20"/>
      </w:rPr>
      <w:tab/>
    </w:r>
    <w:r>
      <w:tab/>
    </w:r>
    <w:r w:rsidRPr="00E0388B">
      <w:rPr>
        <w:sz w:val="20"/>
        <w:szCs w:val="20"/>
      </w:rPr>
      <w:t xml:space="preserve">Version Date: </w:t>
    </w:r>
    <w:r w:rsidR="001E2EDA">
      <w:rPr>
        <w:sz w:val="20"/>
        <w:szCs w:val="20"/>
      </w:rPr>
      <w:t>12</w:t>
    </w:r>
    <w:r>
      <w:rPr>
        <w:sz w:val="20"/>
        <w:szCs w:val="20"/>
      </w:rPr>
      <w:t>/</w:t>
    </w:r>
    <w:r w:rsidR="001E2EDA">
      <w:rPr>
        <w:sz w:val="20"/>
        <w:szCs w:val="20"/>
      </w:rPr>
      <w:t>09</w:t>
    </w:r>
    <w:r>
      <w:rPr>
        <w:sz w:val="20"/>
        <w:szCs w:val="20"/>
      </w:rPr>
      <w:t>/</w:t>
    </w:r>
    <w:r w:rsidR="001E2EDA">
      <w:rPr>
        <w:sz w:val="20"/>
        <w:szCs w:val="20"/>
      </w:rPr>
      <w:t>1</w:t>
    </w:r>
    <w:r>
      <w:rPr>
        <w:sz w:val="20"/>
        <w:szCs w:val="20"/>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F71" w:rsidRDefault="00480F71">
    <w:pPr>
      <w:pStyle w:val="Footer"/>
    </w:pPr>
    <w:r>
      <w:rPr>
        <w:sz w:val="20"/>
        <w:szCs w:val="20"/>
      </w:rPr>
      <w:fldChar w:fldCharType="begin"/>
    </w:r>
    <w:r>
      <w:rPr>
        <w:sz w:val="20"/>
        <w:szCs w:val="20"/>
      </w:rPr>
      <w:instrText xml:space="preserve"> FILENAME   \* MERGEFORMAT </w:instrText>
    </w:r>
    <w:r>
      <w:rPr>
        <w:sz w:val="20"/>
        <w:szCs w:val="20"/>
      </w:rPr>
      <w:fldChar w:fldCharType="separate"/>
    </w:r>
    <w:r w:rsidR="00353B86">
      <w:rPr>
        <w:noProof/>
        <w:sz w:val="20"/>
        <w:szCs w:val="20"/>
      </w:rPr>
      <w:t>TPC_TRR_F19a_T04_V1.0.doc</w:t>
    </w:r>
    <w:r>
      <w:rPr>
        <w:sz w:val="20"/>
        <w:szCs w:val="20"/>
      </w:rPr>
      <w:fldChar w:fldCharType="end"/>
    </w:r>
    <w:bookmarkStart w:id="15" w:name="_Toc439946160"/>
    <w:bookmarkStart w:id="16" w:name="_Toc12423428"/>
    <w:bookmarkStart w:id="17" w:name="_Toc94700520"/>
    <w:bookmarkStart w:id="18" w:name="_Toc126792109"/>
    <w:bookmarkStart w:id="19" w:name="_Toc12423034"/>
    <w:bookmarkStart w:id="20" w:name="_Toc32724806"/>
    <w:bookmarkStart w:id="21" w:name="_Toc26817469"/>
    <w:r>
      <w:tab/>
    </w:r>
    <w:r>
      <w:fldChar w:fldCharType="begin"/>
    </w:r>
    <w:r>
      <w:instrText xml:space="preserve"> PAGE </w:instrText>
    </w:r>
    <w:r>
      <w:fldChar w:fldCharType="separate"/>
    </w:r>
    <w:r>
      <w:rPr>
        <w:noProof/>
      </w:rPr>
      <w:t>v</w:t>
    </w:r>
    <w:r>
      <w:fldChar w:fldCharType="end"/>
    </w:r>
    <w:r>
      <w:tab/>
    </w:r>
    <w:r w:rsidR="001E2EDA" w:rsidRPr="00E0388B">
      <w:rPr>
        <w:sz w:val="20"/>
        <w:szCs w:val="20"/>
      </w:rPr>
      <w:t xml:space="preserve">Version Date: </w:t>
    </w:r>
    <w:r w:rsidR="001E2EDA">
      <w:rPr>
        <w:sz w:val="20"/>
        <w:szCs w:val="20"/>
      </w:rPr>
      <w:t>12/09/19</w:t>
    </w:r>
    <w:bookmarkEnd w:id="15"/>
    <w:bookmarkEnd w:id="16"/>
    <w:bookmarkEnd w:id="17"/>
    <w:bookmarkEnd w:id="18"/>
    <w:bookmarkEnd w:id="19"/>
    <w:bookmarkEnd w:id="20"/>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D4E" w:rsidRDefault="00102D4E">
      <w:r>
        <w:separator/>
      </w:r>
    </w:p>
  </w:footnote>
  <w:footnote w:type="continuationSeparator" w:id="0">
    <w:p w:rsidR="00102D4E" w:rsidRDefault="0010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F71" w:rsidRPr="002F0727" w:rsidRDefault="00480F71" w:rsidP="002E6CC4">
    <w:pPr>
      <w:pStyle w:val="Header"/>
      <w:tabs>
        <w:tab w:val="center" w:pos="4680"/>
      </w:tabs>
      <w:rPr>
        <w:rFonts w:ascii="Times New Roman" w:hAnsi="Times New Roman"/>
        <w:b w:val="0"/>
        <w:bCs/>
      </w:rPr>
    </w:pPr>
    <w:r w:rsidRPr="00027329">
      <w:rPr>
        <w:rFonts w:ascii="Times New Roman" w:hAnsi="Times New Roman"/>
        <w:b w:val="0"/>
        <w:bCs/>
      </w:rPr>
      <w:t>Test Plan a</w:t>
    </w:r>
    <w:r w:rsidRPr="0042512E">
      <w:rPr>
        <w:rFonts w:ascii="Times New Roman" w:hAnsi="Times New Roman"/>
        <w:b w:val="0"/>
        <w:bCs/>
      </w:rPr>
      <w:t>nd Cases (TPC): Field Progress Webapp</w:t>
    </w:r>
    <w:r w:rsidRPr="002F0727">
      <w:rPr>
        <w:rFonts w:ascii="Times New Roman" w:hAnsi="Times New Roman"/>
        <w:b w:val="0"/>
        <w:bCs/>
      </w:rPr>
      <w:tab/>
    </w:r>
    <w:r w:rsidRPr="002F0727">
      <w:rPr>
        <w:rFonts w:ascii="Times New Roman" w:hAnsi="Times New Roman"/>
        <w:b w:val="0"/>
        <w:bCs/>
      </w:rPr>
      <w:tab/>
      <w:t>Version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F71" w:rsidRDefault="00480F71">
    <w:pPr>
      <w:pStyle w:val="Header"/>
    </w:pPr>
    <w:r>
      <w:fldChar w:fldCharType="begin"/>
    </w:r>
    <w:r>
      <w:instrText xml:space="preserve"> TITLE   \* MERGEFORMAT </w:instrText>
    </w:r>
    <w:r>
      <w:fldChar w:fldCharType="separate"/>
    </w:r>
    <w:r w:rsidR="00353B86">
      <w:t>Test Plan and Cases (TPC)</w:t>
    </w:r>
    <w:r>
      <w:fldChar w:fldCharType="end"/>
    </w:r>
    <w:r>
      <w:tab/>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F71" w:rsidRDefault="00932E7E">
    <w:pPr>
      <w:pStyle w:val="Header"/>
    </w:pPr>
    <w:r w:rsidRPr="00027329">
      <w:rPr>
        <w:rFonts w:ascii="Times New Roman" w:hAnsi="Times New Roman"/>
        <w:b w:val="0"/>
        <w:bCs/>
      </w:rPr>
      <w:t>Test Plan a</w:t>
    </w:r>
    <w:r w:rsidRPr="0042512E">
      <w:rPr>
        <w:rFonts w:ascii="Times New Roman" w:hAnsi="Times New Roman"/>
        <w:b w:val="0"/>
        <w:bCs/>
      </w:rPr>
      <w:t>nd Cases (TPC): Field Progress Webapp</w:t>
    </w:r>
    <w:r w:rsidR="00480F71">
      <w:rPr>
        <w:rFonts w:ascii="Times New Roman" w:hAnsi="Times New Roman"/>
        <w:b w:val="0"/>
        <w:bCs/>
      </w:rPr>
      <w:tab/>
    </w:r>
    <w:r w:rsidRPr="009A33C8">
      <w:rPr>
        <w:rFonts w:ascii="Times New Roman" w:hAnsi="Times New Roman"/>
        <w:b w:val="0"/>
        <w:bCs/>
      </w:rPr>
      <w:t>Version 1.0</w:t>
    </w:r>
    <w:r w:rsidR="00480F71">
      <w:tab/>
    </w:r>
    <w:r w:rsidR="00480F71">
      <w:tab/>
      <w:t xml:space="preserve">                               Version no x.xx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F71" w:rsidRDefault="00932E7E" w:rsidP="00E0388B">
    <w:pPr>
      <w:pStyle w:val="Header"/>
      <w:ind w:left="-360"/>
    </w:pPr>
    <w:r w:rsidRPr="00027329">
      <w:rPr>
        <w:rFonts w:ascii="Times New Roman" w:hAnsi="Times New Roman"/>
        <w:b w:val="0"/>
        <w:bCs/>
      </w:rPr>
      <w:t>Test Plan a</w:t>
    </w:r>
    <w:r w:rsidRPr="0042512E">
      <w:rPr>
        <w:rFonts w:ascii="Times New Roman" w:hAnsi="Times New Roman"/>
        <w:b w:val="0"/>
        <w:bCs/>
      </w:rPr>
      <w:t>nd Cases (TPC): Field Progress Webapp</w:t>
    </w:r>
    <w:r w:rsidR="00480F71">
      <w:tab/>
    </w:r>
    <w:r w:rsidR="000F68BD" w:rsidRPr="009A33C8">
      <w:rPr>
        <w:rFonts w:ascii="Times New Roman" w:hAnsi="Times New Roman"/>
        <w:b w:val="0"/>
        <w:bCs/>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8FC"/>
    <w:multiLevelType w:val="hybridMultilevel"/>
    <w:tmpl w:val="9D3A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617EB"/>
    <w:multiLevelType w:val="hybridMultilevel"/>
    <w:tmpl w:val="7FEAD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8E55EA"/>
    <w:multiLevelType w:val="hybridMultilevel"/>
    <w:tmpl w:val="6548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7152"/>
    <w:multiLevelType w:val="hybridMultilevel"/>
    <w:tmpl w:val="457C2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0A743C"/>
    <w:multiLevelType w:val="hybridMultilevel"/>
    <w:tmpl w:val="DC8E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C2CC1"/>
    <w:multiLevelType w:val="hybridMultilevel"/>
    <w:tmpl w:val="2AF69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10105"/>
    <w:multiLevelType w:val="hybridMultilevel"/>
    <w:tmpl w:val="1D0821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C08FF"/>
    <w:multiLevelType w:val="hybridMultilevel"/>
    <w:tmpl w:val="B27A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9" w15:restartNumberingAfterBreak="0">
    <w:nsid w:val="2BE1139C"/>
    <w:multiLevelType w:val="hybridMultilevel"/>
    <w:tmpl w:val="1670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362DE"/>
    <w:multiLevelType w:val="hybridMultilevel"/>
    <w:tmpl w:val="3F60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27ABD"/>
    <w:multiLevelType w:val="hybridMultilevel"/>
    <w:tmpl w:val="0CD0E526"/>
    <w:lvl w:ilvl="0" w:tplc="FFFFFFFF">
      <w:start w:val="1"/>
      <w:numFmt w:val="bullet"/>
      <w:pStyle w:val="ListBullet"/>
      <w:lvlText w:val=""/>
      <w:lvlJc w:val="left"/>
      <w:pPr>
        <w:tabs>
          <w:tab w:val="num" w:pos="720"/>
        </w:tabs>
        <w:ind w:left="720" w:hanging="360"/>
      </w:pPr>
      <w:rPr>
        <w:rFonts w:ascii="Symbol" w:hAnsi="Symbol" w:hint="default"/>
      </w:r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F5514D"/>
    <w:multiLevelType w:val="hybridMultilevel"/>
    <w:tmpl w:val="C52A5E74"/>
    <w:lvl w:ilvl="0" w:tplc="2B129EC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F3863"/>
    <w:multiLevelType w:val="hybridMultilevel"/>
    <w:tmpl w:val="14F43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9B6D5D"/>
    <w:multiLevelType w:val="hybridMultilevel"/>
    <w:tmpl w:val="89A65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17" w15:restartNumberingAfterBreak="0">
    <w:nsid w:val="54CE1A3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58F15AD4"/>
    <w:multiLevelType w:val="hybridMultilevel"/>
    <w:tmpl w:val="646C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C721C"/>
    <w:multiLevelType w:val="hybridMultilevel"/>
    <w:tmpl w:val="B7B4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40767"/>
    <w:multiLevelType w:val="hybridMultilevel"/>
    <w:tmpl w:val="47982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74240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7A1122AE"/>
    <w:multiLevelType w:val="hybridMultilevel"/>
    <w:tmpl w:val="4840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DD5780"/>
    <w:multiLevelType w:val="hybridMultilevel"/>
    <w:tmpl w:val="23421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D57E4E"/>
    <w:multiLevelType w:val="hybridMultilevel"/>
    <w:tmpl w:val="7FE2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6"/>
  </w:num>
  <w:num w:numId="4">
    <w:abstractNumId w:val="11"/>
  </w:num>
  <w:num w:numId="5">
    <w:abstractNumId w:val="23"/>
  </w:num>
  <w:num w:numId="6">
    <w:abstractNumId w:val="12"/>
  </w:num>
  <w:num w:numId="7">
    <w:abstractNumId w:val="17"/>
  </w:num>
  <w:num w:numId="8">
    <w:abstractNumId w:val="21"/>
  </w:num>
  <w:num w:numId="9">
    <w:abstractNumId w:val="13"/>
  </w:num>
  <w:num w:numId="10">
    <w:abstractNumId w:val="9"/>
  </w:num>
  <w:num w:numId="11">
    <w:abstractNumId w:val="18"/>
  </w:num>
  <w:num w:numId="12">
    <w:abstractNumId w:val="20"/>
  </w:num>
  <w:num w:numId="13">
    <w:abstractNumId w:val="24"/>
  </w:num>
  <w:num w:numId="14">
    <w:abstractNumId w:val="22"/>
  </w:num>
  <w:num w:numId="15">
    <w:abstractNumId w:val="7"/>
  </w:num>
  <w:num w:numId="16">
    <w:abstractNumId w:val="0"/>
  </w:num>
  <w:num w:numId="17">
    <w:abstractNumId w:val="5"/>
  </w:num>
  <w:num w:numId="18">
    <w:abstractNumId w:val="14"/>
  </w:num>
  <w:num w:numId="19">
    <w:abstractNumId w:val="3"/>
  </w:num>
  <w:num w:numId="20">
    <w:abstractNumId w:val="4"/>
  </w:num>
  <w:num w:numId="21">
    <w:abstractNumId w:val="1"/>
  </w:num>
  <w:num w:numId="22">
    <w:abstractNumId w:val="15"/>
  </w:num>
  <w:num w:numId="23">
    <w:abstractNumId w:val="2"/>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6852"/>
    <w:rsid w:val="00007392"/>
    <w:rsid w:val="0000744A"/>
    <w:rsid w:val="0001111C"/>
    <w:rsid w:val="000231F7"/>
    <w:rsid w:val="00027329"/>
    <w:rsid w:val="00027C9A"/>
    <w:rsid w:val="0003403B"/>
    <w:rsid w:val="0004047A"/>
    <w:rsid w:val="000432ED"/>
    <w:rsid w:val="00047EA3"/>
    <w:rsid w:val="000506D9"/>
    <w:rsid w:val="00053769"/>
    <w:rsid w:val="0005518B"/>
    <w:rsid w:val="0006516A"/>
    <w:rsid w:val="000670C5"/>
    <w:rsid w:val="00081226"/>
    <w:rsid w:val="000838EC"/>
    <w:rsid w:val="000857F6"/>
    <w:rsid w:val="000878FE"/>
    <w:rsid w:val="00093EB0"/>
    <w:rsid w:val="00094DB2"/>
    <w:rsid w:val="0009518A"/>
    <w:rsid w:val="000A2A21"/>
    <w:rsid w:val="000B4B88"/>
    <w:rsid w:val="000C4980"/>
    <w:rsid w:val="000C4F21"/>
    <w:rsid w:val="000D13B3"/>
    <w:rsid w:val="000D5E1C"/>
    <w:rsid w:val="000E4184"/>
    <w:rsid w:val="000F68BD"/>
    <w:rsid w:val="00101DD0"/>
    <w:rsid w:val="00102D4E"/>
    <w:rsid w:val="00111522"/>
    <w:rsid w:val="00122C21"/>
    <w:rsid w:val="0012577F"/>
    <w:rsid w:val="00126852"/>
    <w:rsid w:val="00133629"/>
    <w:rsid w:val="00140766"/>
    <w:rsid w:val="00144BD7"/>
    <w:rsid w:val="0014683A"/>
    <w:rsid w:val="0016013B"/>
    <w:rsid w:val="001626E1"/>
    <w:rsid w:val="00180473"/>
    <w:rsid w:val="00180BCC"/>
    <w:rsid w:val="00184068"/>
    <w:rsid w:val="001963C1"/>
    <w:rsid w:val="001964F5"/>
    <w:rsid w:val="001A58FB"/>
    <w:rsid w:val="001B4FFB"/>
    <w:rsid w:val="001C1CDD"/>
    <w:rsid w:val="001C2227"/>
    <w:rsid w:val="001C2BF2"/>
    <w:rsid w:val="001C6020"/>
    <w:rsid w:val="001D6187"/>
    <w:rsid w:val="001D7A95"/>
    <w:rsid w:val="001E2EDA"/>
    <w:rsid w:val="00200FCF"/>
    <w:rsid w:val="00205F41"/>
    <w:rsid w:val="00211541"/>
    <w:rsid w:val="00227F0B"/>
    <w:rsid w:val="00231A34"/>
    <w:rsid w:val="002443D9"/>
    <w:rsid w:val="00245757"/>
    <w:rsid w:val="00255ECD"/>
    <w:rsid w:val="002648C0"/>
    <w:rsid w:val="00266DBE"/>
    <w:rsid w:val="0027281E"/>
    <w:rsid w:val="002740B5"/>
    <w:rsid w:val="00285018"/>
    <w:rsid w:val="00287F36"/>
    <w:rsid w:val="002A0335"/>
    <w:rsid w:val="002A6192"/>
    <w:rsid w:val="002A7981"/>
    <w:rsid w:val="002B4256"/>
    <w:rsid w:val="002C0346"/>
    <w:rsid w:val="002C047E"/>
    <w:rsid w:val="002D6158"/>
    <w:rsid w:val="002D6AF7"/>
    <w:rsid w:val="002D6DAE"/>
    <w:rsid w:val="002E0852"/>
    <w:rsid w:val="002E6528"/>
    <w:rsid w:val="002E6CC4"/>
    <w:rsid w:val="002E7927"/>
    <w:rsid w:val="002F0727"/>
    <w:rsid w:val="002F092B"/>
    <w:rsid w:val="002F2E05"/>
    <w:rsid w:val="002F6212"/>
    <w:rsid w:val="00302A5E"/>
    <w:rsid w:val="003051EB"/>
    <w:rsid w:val="00312FEB"/>
    <w:rsid w:val="0031508A"/>
    <w:rsid w:val="00321DCA"/>
    <w:rsid w:val="00322829"/>
    <w:rsid w:val="00325DEC"/>
    <w:rsid w:val="003274C4"/>
    <w:rsid w:val="00327CAB"/>
    <w:rsid w:val="0033167A"/>
    <w:rsid w:val="00340E6B"/>
    <w:rsid w:val="00351C36"/>
    <w:rsid w:val="00353B86"/>
    <w:rsid w:val="00357EFE"/>
    <w:rsid w:val="003614C4"/>
    <w:rsid w:val="0036207F"/>
    <w:rsid w:val="00364B89"/>
    <w:rsid w:val="00365CED"/>
    <w:rsid w:val="00367FDC"/>
    <w:rsid w:val="00370A27"/>
    <w:rsid w:val="00381479"/>
    <w:rsid w:val="00381F6C"/>
    <w:rsid w:val="00390AF0"/>
    <w:rsid w:val="003921EF"/>
    <w:rsid w:val="003927A1"/>
    <w:rsid w:val="003A2F27"/>
    <w:rsid w:val="003A33A5"/>
    <w:rsid w:val="003B7097"/>
    <w:rsid w:val="003D0D4B"/>
    <w:rsid w:val="003F03E2"/>
    <w:rsid w:val="0040000E"/>
    <w:rsid w:val="00415926"/>
    <w:rsid w:val="00420A07"/>
    <w:rsid w:val="00422D12"/>
    <w:rsid w:val="0042512E"/>
    <w:rsid w:val="004252ED"/>
    <w:rsid w:val="004311F6"/>
    <w:rsid w:val="004322A5"/>
    <w:rsid w:val="00444DF1"/>
    <w:rsid w:val="00450BAA"/>
    <w:rsid w:val="00453CA7"/>
    <w:rsid w:val="00466375"/>
    <w:rsid w:val="00470E90"/>
    <w:rsid w:val="00471814"/>
    <w:rsid w:val="00471BA8"/>
    <w:rsid w:val="0047679F"/>
    <w:rsid w:val="00480F71"/>
    <w:rsid w:val="00485F14"/>
    <w:rsid w:val="00490494"/>
    <w:rsid w:val="0049154D"/>
    <w:rsid w:val="004A31FD"/>
    <w:rsid w:val="004B3BCA"/>
    <w:rsid w:val="004B4358"/>
    <w:rsid w:val="004B5432"/>
    <w:rsid w:val="004E034F"/>
    <w:rsid w:val="004E1B0A"/>
    <w:rsid w:val="004E3ED2"/>
    <w:rsid w:val="004E7F26"/>
    <w:rsid w:val="00500754"/>
    <w:rsid w:val="00500E37"/>
    <w:rsid w:val="00502255"/>
    <w:rsid w:val="005206DC"/>
    <w:rsid w:val="00522761"/>
    <w:rsid w:val="00525446"/>
    <w:rsid w:val="005357C6"/>
    <w:rsid w:val="00551909"/>
    <w:rsid w:val="00552CB5"/>
    <w:rsid w:val="00555A38"/>
    <w:rsid w:val="005564B0"/>
    <w:rsid w:val="005567FC"/>
    <w:rsid w:val="00557F6B"/>
    <w:rsid w:val="00565C14"/>
    <w:rsid w:val="0056696B"/>
    <w:rsid w:val="00567237"/>
    <w:rsid w:val="00575522"/>
    <w:rsid w:val="00591364"/>
    <w:rsid w:val="005A2431"/>
    <w:rsid w:val="005A2DF3"/>
    <w:rsid w:val="005B0BF8"/>
    <w:rsid w:val="005C39E7"/>
    <w:rsid w:val="005C4082"/>
    <w:rsid w:val="005E3A89"/>
    <w:rsid w:val="005E46B5"/>
    <w:rsid w:val="005F27ED"/>
    <w:rsid w:val="005F7DB1"/>
    <w:rsid w:val="006117B6"/>
    <w:rsid w:val="00613D02"/>
    <w:rsid w:val="0062113B"/>
    <w:rsid w:val="00631E82"/>
    <w:rsid w:val="00644CE3"/>
    <w:rsid w:val="00657916"/>
    <w:rsid w:val="006637EC"/>
    <w:rsid w:val="006665A1"/>
    <w:rsid w:val="00666E3D"/>
    <w:rsid w:val="00670AD9"/>
    <w:rsid w:val="006839B1"/>
    <w:rsid w:val="006839B8"/>
    <w:rsid w:val="006844D2"/>
    <w:rsid w:val="00686C5F"/>
    <w:rsid w:val="006A1840"/>
    <w:rsid w:val="006A67A2"/>
    <w:rsid w:val="006B2CCF"/>
    <w:rsid w:val="006D0CC1"/>
    <w:rsid w:val="006E0DC3"/>
    <w:rsid w:val="006E1035"/>
    <w:rsid w:val="00716EB2"/>
    <w:rsid w:val="00717EA7"/>
    <w:rsid w:val="0072558A"/>
    <w:rsid w:val="007340F6"/>
    <w:rsid w:val="0075274F"/>
    <w:rsid w:val="0075276C"/>
    <w:rsid w:val="00753EAF"/>
    <w:rsid w:val="00774784"/>
    <w:rsid w:val="00785A43"/>
    <w:rsid w:val="00786A3D"/>
    <w:rsid w:val="00786BC0"/>
    <w:rsid w:val="00792406"/>
    <w:rsid w:val="007C18E2"/>
    <w:rsid w:val="007C2C1C"/>
    <w:rsid w:val="007D1273"/>
    <w:rsid w:val="007D6B30"/>
    <w:rsid w:val="007E16D2"/>
    <w:rsid w:val="007E68BB"/>
    <w:rsid w:val="007E6BAF"/>
    <w:rsid w:val="007F14E0"/>
    <w:rsid w:val="007F32BF"/>
    <w:rsid w:val="00803D26"/>
    <w:rsid w:val="0080437E"/>
    <w:rsid w:val="00823241"/>
    <w:rsid w:val="0083777C"/>
    <w:rsid w:val="00844FD0"/>
    <w:rsid w:val="00853B53"/>
    <w:rsid w:val="00860116"/>
    <w:rsid w:val="00861995"/>
    <w:rsid w:val="00881F10"/>
    <w:rsid w:val="00885DD2"/>
    <w:rsid w:val="00886983"/>
    <w:rsid w:val="00894B91"/>
    <w:rsid w:val="0089704D"/>
    <w:rsid w:val="008A0144"/>
    <w:rsid w:val="008A1105"/>
    <w:rsid w:val="008C3BEC"/>
    <w:rsid w:val="008F7AA4"/>
    <w:rsid w:val="009019CB"/>
    <w:rsid w:val="00916429"/>
    <w:rsid w:val="00917504"/>
    <w:rsid w:val="00932E7E"/>
    <w:rsid w:val="00934B88"/>
    <w:rsid w:val="009462DB"/>
    <w:rsid w:val="009477F3"/>
    <w:rsid w:val="0095120A"/>
    <w:rsid w:val="009643DB"/>
    <w:rsid w:val="0097094A"/>
    <w:rsid w:val="00971E16"/>
    <w:rsid w:val="00973B35"/>
    <w:rsid w:val="00975CA1"/>
    <w:rsid w:val="00992CC8"/>
    <w:rsid w:val="00995763"/>
    <w:rsid w:val="00996D78"/>
    <w:rsid w:val="0099736C"/>
    <w:rsid w:val="00997809"/>
    <w:rsid w:val="009A3FA2"/>
    <w:rsid w:val="009A5B41"/>
    <w:rsid w:val="009B5C34"/>
    <w:rsid w:val="009C0A95"/>
    <w:rsid w:val="00A119E4"/>
    <w:rsid w:val="00A11AF4"/>
    <w:rsid w:val="00A16965"/>
    <w:rsid w:val="00A21EF6"/>
    <w:rsid w:val="00A407D7"/>
    <w:rsid w:val="00A4437D"/>
    <w:rsid w:val="00A52131"/>
    <w:rsid w:val="00A539D0"/>
    <w:rsid w:val="00A67119"/>
    <w:rsid w:val="00A70387"/>
    <w:rsid w:val="00A709B9"/>
    <w:rsid w:val="00A76E91"/>
    <w:rsid w:val="00A93F56"/>
    <w:rsid w:val="00A96F36"/>
    <w:rsid w:val="00AA02A5"/>
    <w:rsid w:val="00AA4532"/>
    <w:rsid w:val="00AA769C"/>
    <w:rsid w:val="00AB0C7C"/>
    <w:rsid w:val="00AB335F"/>
    <w:rsid w:val="00AC1903"/>
    <w:rsid w:val="00AD15E2"/>
    <w:rsid w:val="00AD16B5"/>
    <w:rsid w:val="00AD44E3"/>
    <w:rsid w:val="00AD61A1"/>
    <w:rsid w:val="00AE36B1"/>
    <w:rsid w:val="00AE4FFA"/>
    <w:rsid w:val="00AF08D8"/>
    <w:rsid w:val="00AF56C1"/>
    <w:rsid w:val="00B04BDC"/>
    <w:rsid w:val="00B20891"/>
    <w:rsid w:val="00B217AA"/>
    <w:rsid w:val="00B257BC"/>
    <w:rsid w:val="00B36217"/>
    <w:rsid w:val="00B402F0"/>
    <w:rsid w:val="00B43374"/>
    <w:rsid w:val="00B476C0"/>
    <w:rsid w:val="00B519FC"/>
    <w:rsid w:val="00B54644"/>
    <w:rsid w:val="00B55241"/>
    <w:rsid w:val="00B61AE2"/>
    <w:rsid w:val="00B632F5"/>
    <w:rsid w:val="00B674E2"/>
    <w:rsid w:val="00B70634"/>
    <w:rsid w:val="00B735B4"/>
    <w:rsid w:val="00B83FB3"/>
    <w:rsid w:val="00B873F3"/>
    <w:rsid w:val="00B9535E"/>
    <w:rsid w:val="00BA16B5"/>
    <w:rsid w:val="00BA54D7"/>
    <w:rsid w:val="00BB1B21"/>
    <w:rsid w:val="00BC3423"/>
    <w:rsid w:val="00BC3DD7"/>
    <w:rsid w:val="00BE1C32"/>
    <w:rsid w:val="00BE6147"/>
    <w:rsid w:val="00BF01B9"/>
    <w:rsid w:val="00BF32AB"/>
    <w:rsid w:val="00BF55A4"/>
    <w:rsid w:val="00C07737"/>
    <w:rsid w:val="00C13A79"/>
    <w:rsid w:val="00C15598"/>
    <w:rsid w:val="00C15666"/>
    <w:rsid w:val="00C21691"/>
    <w:rsid w:val="00C3752F"/>
    <w:rsid w:val="00C64850"/>
    <w:rsid w:val="00C66020"/>
    <w:rsid w:val="00C66192"/>
    <w:rsid w:val="00C77D65"/>
    <w:rsid w:val="00C836DA"/>
    <w:rsid w:val="00CB4C86"/>
    <w:rsid w:val="00CD3509"/>
    <w:rsid w:val="00CD5147"/>
    <w:rsid w:val="00CE10FE"/>
    <w:rsid w:val="00CF7A1E"/>
    <w:rsid w:val="00D04E45"/>
    <w:rsid w:val="00D06E78"/>
    <w:rsid w:val="00D13937"/>
    <w:rsid w:val="00D4134C"/>
    <w:rsid w:val="00D43333"/>
    <w:rsid w:val="00D56B8C"/>
    <w:rsid w:val="00D57010"/>
    <w:rsid w:val="00D623C7"/>
    <w:rsid w:val="00D667EF"/>
    <w:rsid w:val="00D8408A"/>
    <w:rsid w:val="00D85717"/>
    <w:rsid w:val="00D8607A"/>
    <w:rsid w:val="00DB21EB"/>
    <w:rsid w:val="00DB5475"/>
    <w:rsid w:val="00DC392B"/>
    <w:rsid w:val="00DD1D2D"/>
    <w:rsid w:val="00DD55DC"/>
    <w:rsid w:val="00DF1837"/>
    <w:rsid w:val="00DF1893"/>
    <w:rsid w:val="00DF2D7F"/>
    <w:rsid w:val="00DF5A80"/>
    <w:rsid w:val="00DF7987"/>
    <w:rsid w:val="00E0134E"/>
    <w:rsid w:val="00E03752"/>
    <w:rsid w:val="00E0388B"/>
    <w:rsid w:val="00E042F3"/>
    <w:rsid w:val="00E11E96"/>
    <w:rsid w:val="00E21773"/>
    <w:rsid w:val="00E22F25"/>
    <w:rsid w:val="00E2529B"/>
    <w:rsid w:val="00E275C9"/>
    <w:rsid w:val="00E54BA4"/>
    <w:rsid w:val="00E76F67"/>
    <w:rsid w:val="00E80D8A"/>
    <w:rsid w:val="00E82777"/>
    <w:rsid w:val="00E83178"/>
    <w:rsid w:val="00E86465"/>
    <w:rsid w:val="00E86C50"/>
    <w:rsid w:val="00E96AAB"/>
    <w:rsid w:val="00EA16BA"/>
    <w:rsid w:val="00EA5471"/>
    <w:rsid w:val="00EB124E"/>
    <w:rsid w:val="00EB1921"/>
    <w:rsid w:val="00EB2630"/>
    <w:rsid w:val="00EC0DF3"/>
    <w:rsid w:val="00ED1AD4"/>
    <w:rsid w:val="00ED4807"/>
    <w:rsid w:val="00F020DF"/>
    <w:rsid w:val="00F1305A"/>
    <w:rsid w:val="00F16D47"/>
    <w:rsid w:val="00F21450"/>
    <w:rsid w:val="00F3183E"/>
    <w:rsid w:val="00F33CC9"/>
    <w:rsid w:val="00F35D93"/>
    <w:rsid w:val="00F44A0E"/>
    <w:rsid w:val="00F46514"/>
    <w:rsid w:val="00F556B0"/>
    <w:rsid w:val="00F613D7"/>
    <w:rsid w:val="00F63EE2"/>
    <w:rsid w:val="00F675BC"/>
    <w:rsid w:val="00F76D04"/>
    <w:rsid w:val="00F806E3"/>
    <w:rsid w:val="00F8771E"/>
    <w:rsid w:val="00F91626"/>
    <w:rsid w:val="00FA5731"/>
    <w:rsid w:val="00FB2DB5"/>
    <w:rsid w:val="00FB45F5"/>
    <w:rsid w:val="00FC1482"/>
    <w:rsid w:val="00FC2646"/>
    <w:rsid w:val="00FC303D"/>
    <w:rsid w:val="00FC4A60"/>
    <w:rsid w:val="00FD26C1"/>
    <w:rsid w:val="00FE398D"/>
    <w:rsid w:val="00FE6BCE"/>
    <w:rsid w:val="00FF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13EC925-0FEE-A141-8152-67037FEE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852"/>
    <w:pPr>
      <w:spacing w:before="100" w:beforeAutospacing="1" w:after="100" w:afterAutospacing="1"/>
    </w:pPr>
    <w:rPr>
      <w:rFonts w:eastAsia="SimSun"/>
    </w:rPr>
  </w:style>
  <w:style w:type="paragraph" w:styleId="Heading1">
    <w:name w:val="heading 1"/>
    <w:basedOn w:val="Normal"/>
    <w:next w:val="Normal"/>
    <w:qFormat/>
    <w:rsid w:val="00126852"/>
    <w:pPr>
      <w:keepNext/>
      <w:numPr>
        <w:numId w:val="2"/>
      </w:numPr>
      <w:outlineLvl w:val="0"/>
    </w:pPr>
    <w:rPr>
      <w:rFonts w:ascii="Arial" w:hAnsi="Arial"/>
      <w:b/>
      <w:sz w:val="48"/>
    </w:rPr>
  </w:style>
  <w:style w:type="paragraph" w:styleId="Heading2">
    <w:name w:val="heading 2"/>
    <w:basedOn w:val="Heading1"/>
    <w:next w:val="Normal"/>
    <w:qFormat/>
    <w:rsid w:val="00126852"/>
    <w:pPr>
      <w:numPr>
        <w:ilvl w:val="1"/>
      </w:numPr>
      <w:outlineLvl w:val="1"/>
    </w:pPr>
    <w:rPr>
      <w:sz w:val="44"/>
    </w:rPr>
  </w:style>
  <w:style w:type="paragraph" w:styleId="Heading3">
    <w:name w:val="heading 3"/>
    <w:basedOn w:val="Heading2"/>
    <w:next w:val="Normal"/>
    <w:qFormat/>
    <w:rsid w:val="00126852"/>
    <w:pPr>
      <w:numPr>
        <w:ilvl w:val="2"/>
      </w:numPr>
      <w:tabs>
        <w:tab w:val="clear" w:pos="720"/>
        <w:tab w:val="left" w:pos="504"/>
      </w:tabs>
      <w:outlineLvl w:val="2"/>
    </w:pPr>
    <w:rPr>
      <w:sz w:val="40"/>
    </w:rPr>
  </w:style>
  <w:style w:type="paragraph" w:styleId="Heading4">
    <w:name w:val="heading 4"/>
    <w:basedOn w:val="Heading3"/>
    <w:next w:val="Normal"/>
    <w:qFormat/>
    <w:rsid w:val="00126852"/>
    <w:pPr>
      <w:numPr>
        <w:ilvl w:val="3"/>
      </w:numPr>
      <w:tabs>
        <w:tab w:val="clear" w:pos="504"/>
        <w:tab w:val="left" w:pos="720"/>
      </w:tabs>
      <w:outlineLvl w:val="3"/>
    </w:pPr>
    <w:rPr>
      <w:sz w:val="36"/>
    </w:rPr>
  </w:style>
  <w:style w:type="paragraph" w:styleId="Heading5">
    <w:name w:val="heading 5"/>
    <w:basedOn w:val="Heading4"/>
    <w:next w:val="Normal"/>
    <w:qFormat/>
    <w:rsid w:val="00126852"/>
    <w:pPr>
      <w:numPr>
        <w:ilvl w:val="4"/>
      </w:numPr>
      <w:tabs>
        <w:tab w:val="clear" w:pos="720"/>
      </w:tabs>
      <w:outlineLvl w:val="4"/>
    </w:pPr>
    <w:rPr>
      <w:sz w:val="32"/>
    </w:rPr>
  </w:style>
  <w:style w:type="paragraph" w:styleId="Heading6">
    <w:name w:val="heading 6"/>
    <w:basedOn w:val="Heading5"/>
    <w:next w:val="Normal"/>
    <w:qFormat/>
    <w:rsid w:val="00126852"/>
    <w:pPr>
      <w:numPr>
        <w:ilvl w:val="5"/>
      </w:numPr>
      <w:tabs>
        <w:tab w:val="clear" w:pos="1800"/>
        <w:tab w:val="left" w:pos="1080"/>
      </w:tabs>
      <w:outlineLvl w:val="5"/>
    </w:pPr>
    <w:rPr>
      <w:sz w:val="28"/>
    </w:rPr>
  </w:style>
  <w:style w:type="paragraph" w:styleId="Heading7">
    <w:name w:val="heading 7"/>
    <w:basedOn w:val="Heading6"/>
    <w:next w:val="Normal"/>
    <w:qFormat/>
    <w:rsid w:val="00126852"/>
    <w:pPr>
      <w:numPr>
        <w:ilvl w:val="6"/>
      </w:numPr>
      <w:tabs>
        <w:tab w:val="clear" w:pos="1080"/>
        <w:tab w:val="clear" w:pos="2160"/>
        <w:tab w:val="left" w:pos="1224"/>
      </w:tabs>
      <w:outlineLvl w:val="6"/>
    </w:pPr>
    <w:rPr>
      <w:sz w:val="24"/>
    </w:rPr>
  </w:style>
  <w:style w:type="paragraph" w:styleId="Heading8">
    <w:name w:val="heading 8"/>
    <w:basedOn w:val="Heading7"/>
    <w:next w:val="Normal"/>
    <w:qFormat/>
    <w:rsid w:val="00126852"/>
    <w:pPr>
      <w:numPr>
        <w:ilvl w:val="7"/>
      </w:numPr>
      <w:tabs>
        <w:tab w:val="clear" w:pos="2880"/>
      </w:tabs>
      <w:outlineLvl w:val="7"/>
    </w:pPr>
    <w:rPr>
      <w:sz w:val="22"/>
    </w:rPr>
  </w:style>
  <w:style w:type="paragraph" w:styleId="Heading9">
    <w:name w:val="heading 9"/>
    <w:basedOn w:val="Heading8"/>
    <w:next w:val="Normal"/>
    <w:qFormat/>
    <w:rsid w:val="00126852"/>
    <w:pPr>
      <w:numPr>
        <w:ilvl w:val="8"/>
      </w:numPr>
      <w:tabs>
        <w:tab w:val="clear" w:pos="2880"/>
      </w:tabs>
      <w:outlineLvl w:val="8"/>
    </w:pPr>
    <w:rPr>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126852"/>
    <w:pPr>
      <w:tabs>
        <w:tab w:val="right" w:pos="9360"/>
      </w:tabs>
      <w:spacing w:before="0" w:beforeAutospacing="0"/>
    </w:pPr>
    <w:rPr>
      <w:rFonts w:ascii="Arial" w:hAnsi="Arial"/>
      <w:b/>
    </w:rPr>
  </w:style>
  <w:style w:type="paragraph" w:styleId="ListBullet">
    <w:name w:val="List Bullet"/>
    <w:basedOn w:val="Normal"/>
    <w:rsid w:val="00126852"/>
    <w:pPr>
      <w:numPr>
        <w:numId w:val="4"/>
      </w:numPr>
    </w:pPr>
  </w:style>
  <w:style w:type="paragraph" w:styleId="ListBullet2">
    <w:name w:val="List Bullet 2"/>
    <w:basedOn w:val="Normal"/>
    <w:rsid w:val="00126852"/>
    <w:pPr>
      <w:numPr>
        <w:numId w:val="3"/>
      </w:numPr>
      <w:spacing w:after="120" w:afterAutospacing="0"/>
    </w:pPr>
  </w:style>
  <w:style w:type="paragraph" w:customStyle="1" w:styleId="UnumberedSubheader">
    <w:name w:val="Unumbered Subheader"/>
    <w:basedOn w:val="Heading9"/>
    <w:next w:val="Normal"/>
    <w:rsid w:val="00126852"/>
    <w:pPr>
      <w:numPr>
        <w:ilvl w:val="0"/>
        <w:numId w:val="0"/>
      </w:numPr>
      <w:tabs>
        <w:tab w:val="clear" w:pos="1224"/>
      </w:tabs>
    </w:pPr>
  </w:style>
  <w:style w:type="paragraph" w:customStyle="1" w:styleId="table">
    <w:name w:val="table"/>
    <w:basedOn w:val="Caption"/>
    <w:rsid w:val="00126852"/>
    <w:pPr>
      <w:keepNext/>
      <w:jc w:val="center"/>
    </w:pPr>
    <w:rPr>
      <w:rFonts w:ascii="Arial" w:hAnsi="Arial"/>
      <w:bCs w:val="0"/>
    </w:rPr>
  </w:style>
  <w:style w:type="paragraph" w:styleId="Caption">
    <w:name w:val="caption"/>
    <w:basedOn w:val="Normal"/>
    <w:next w:val="Normal"/>
    <w:qFormat/>
    <w:rsid w:val="00126852"/>
    <w:rPr>
      <w:b/>
      <w:bCs/>
    </w:rPr>
  </w:style>
  <w:style w:type="paragraph" w:customStyle="1" w:styleId="TableEntry">
    <w:name w:val="Table Entry"/>
    <w:basedOn w:val="Normal"/>
    <w:rsid w:val="00126852"/>
    <w:pPr>
      <w:keepNext/>
    </w:pPr>
    <w:rPr>
      <w:rFonts w:ascii="Arial Narrow" w:hAnsi="Arial Narrow"/>
    </w:rPr>
  </w:style>
  <w:style w:type="paragraph" w:customStyle="1" w:styleId="VersionHistoryDetail">
    <w:name w:val="Version History Detail"/>
    <w:basedOn w:val="TableEntry"/>
    <w:rsid w:val="00126852"/>
    <w:pPr>
      <w:numPr>
        <w:numId w:val="6"/>
      </w:numPr>
      <w:tabs>
        <w:tab w:val="clear" w:pos="360"/>
        <w:tab w:val="left" w:pos="180"/>
      </w:tabs>
      <w:spacing w:before="60" w:beforeAutospacing="0" w:after="0" w:afterAutospacing="0"/>
      <w:ind w:left="180" w:hanging="180"/>
    </w:pPr>
  </w:style>
  <w:style w:type="paragraph" w:customStyle="1" w:styleId="VersionHistoryColumnHeader">
    <w:name w:val="Version History Column Header"/>
    <w:basedOn w:val="Normal"/>
    <w:rsid w:val="00126852"/>
    <w:pPr>
      <w:keepNext/>
      <w:spacing w:before="60" w:beforeAutospacing="0" w:after="60" w:afterAutospacing="0"/>
    </w:pPr>
    <w:rPr>
      <w:rFonts w:ascii="Arial Narrow" w:hAnsi="Arial Narrow"/>
      <w:b/>
    </w:rPr>
  </w:style>
  <w:style w:type="character" w:styleId="Hyperlink">
    <w:name w:val="Hyperlink"/>
    <w:uiPriority w:val="99"/>
    <w:rsid w:val="00126852"/>
    <w:rPr>
      <w:color w:val="0000FF"/>
      <w:u w:val="single"/>
    </w:rPr>
  </w:style>
  <w:style w:type="paragraph" w:styleId="TOC1">
    <w:name w:val="toc 1"/>
    <w:basedOn w:val="Normal"/>
    <w:next w:val="Normal"/>
    <w:autoRedefine/>
    <w:uiPriority w:val="39"/>
    <w:rsid w:val="00126852"/>
    <w:pPr>
      <w:spacing w:before="360" w:after="0"/>
    </w:pPr>
    <w:rPr>
      <w:rFonts w:ascii="Arial" w:hAnsi="Arial"/>
      <w:b/>
      <w:caps/>
      <w:sz w:val="24"/>
    </w:rPr>
  </w:style>
  <w:style w:type="paragraph" w:styleId="TOC3">
    <w:name w:val="toc 3"/>
    <w:basedOn w:val="Normal"/>
    <w:next w:val="Normal"/>
    <w:autoRedefine/>
    <w:uiPriority w:val="39"/>
    <w:rsid w:val="00126852"/>
    <w:pPr>
      <w:tabs>
        <w:tab w:val="left" w:pos="600"/>
        <w:tab w:val="right" w:leader="dot" w:pos="9350"/>
      </w:tabs>
      <w:spacing w:before="120" w:after="0"/>
    </w:pPr>
  </w:style>
  <w:style w:type="paragraph" w:styleId="TOC4">
    <w:name w:val="toc 4"/>
    <w:basedOn w:val="Normal"/>
    <w:next w:val="Normal"/>
    <w:autoRedefine/>
    <w:uiPriority w:val="39"/>
    <w:rsid w:val="0083777C"/>
    <w:pPr>
      <w:tabs>
        <w:tab w:val="left" w:pos="1000"/>
        <w:tab w:val="right" w:leader="dot" w:pos="9350"/>
      </w:tabs>
      <w:spacing w:before="120" w:after="0"/>
      <w:ind w:left="360"/>
    </w:pPr>
    <w:rPr>
      <w:rFonts w:eastAsia="Batang"/>
      <w:noProof/>
    </w:rPr>
  </w:style>
  <w:style w:type="paragraph" w:styleId="Footer">
    <w:name w:val="footer"/>
    <w:basedOn w:val="Normal"/>
    <w:rsid w:val="00126852"/>
    <w:pPr>
      <w:tabs>
        <w:tab w:val="center" w:pos="4680"/>
        <w:tab w:val="right" w:pos="9360"/>
      </w:tabs>
      <w:spacing w:before="120" w:beforeAutospacing="0" w:after="0" w:afterAutospacing="0"/>
    </w:pPr>
    <w:rPr>
      <w:rFonts w:eastAsia="Times New Roman"/>
      <w:sz w:val="24"/>
      <w:szCs w:val="24"/>
    </w:rPr>
  </w:style>
  <w:style w:type="character" w:styleId="PageNumber">
    <w:name w:val="page number"/>
    <w:basedOn w:val="DefaultParagraphFont"/>
    <w:rsid w:val="00126852"/>
  </w:style>
  <w:style w:type="paragraph" w:styleId="TableofFigures">
    <w:name w:val="table of figures"/>
    <w:basedOn w:val="Normal"/>
    <w:next w:val="Normal"/>
    <w:uiPriority w:val="99"/>
    <w:rsid w:val="00126852"/>
    <w:pPr>
      <w:spacing w:before="120" w:after="0"/>
    </w:pPr>
    <w:rPr>
      <w:i/>
    </w:rPr>
  </w:style>
  <w:style w:type="table" w:styleId="TableGrid">
    <w:name w:val="Table Grid"/>
    <w:basedOn w:val="TableNormal"/>
    <w:rsid w:val="00DF2D7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101DD0"/>
    <w:rPr>
      <w:rFonts w:ascii="Arial" w:eastAsia="SimSun" w:hAnsi="Arial"/>
      <w:b/>
    </w:rPr>
  </w:style>
  <w:style w:type="paragraph" w:styleId="BalloonText">
    <w:name w:val="Balloon Text"/>
    <w:basedOn w:val="Normal"/>
    <w:link w:val="BalloonTextChar"/>
    <w:rsid w:val="0042512E"/>
    <w:pPr>
      <w:spacing w:before="0" w:after="0"/>
    </w:pPr>
    <w:rPr>
      <w:sz w:val="18"/>
      <w:szCs w:val="18"/>
    </w:rPr>
  </w:style>
  <w:style w:type="character" w:customStyle="1" w:styleId="BalloonTextChar">
    <w:name w:val="Balloon Text Char"/>
    <w:link w:val="BalloonText"/>
    <w:rsid w:val="0042512E"/>
    <w:rPr>
      <w:rFonts w:eastAsia="SimSun"/>
      <w:sz w:val="18"/>
      <w:szCs w:val="18"/>
    </w:rPr>
  </w:style>
  <w:style w:type="paragraph" w:styleId="Revision">
    <w:name w:val="Revision"/>
    <w:hidden/>
    <w:uiPriority w:val="99"/>
    <w:semiHidden/>
    <w:rsid w:val="00C836DA"/>
    <w:rPr>
      <w:rFonts w:eastAsia="SimSun"/>
    </w:rPr>
  </w:style>
  <w:style w:type="character" w:styleId="FollowedHyperlink">
    <w:name w:val="FollowedHyperlink"/>
    <w:rsid w:val="0083777C"/>
    <w:rPr>
      <w:color w:val="954F72"/>
      <w:u w:val="single"/>
    </w:rPr>
  </w:style>
  <w:style w:type="character" w:styleId="Emphasis">
    <w:name w:val="Emphasis"/>
    <w:qFormat/>
    <w:rsid w:val="00F675BC"/>
    <w:rPr>
      <w:i/>
      <w:iCs/>
    </w:rPr>
  </w:style>
  <w:style w:type="paragraph" w:styleId="NormalWeb">
    <w:name w:val="Normal (Web)"/>
    <w:basedOn w:val="Normal"/>
    <w:uiPriority w:val="99"/>
    <w:unhideWhenUsed/>
    <w:rsid w:val="00AF56C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453691">
      <w:bodyDiv w:val="1"/>
      <w:marLeft w:val="0"/>
      <w:marRight w:val="0"/>
      <w:marTop w:val="0"/>
      <w:marBottom w:val="0"/>
      <w:divBdr>
        <w:top w:val="none" w:sz="0" w:space="0" w:color="auto"/>
        <w:left w:val="none" w:sz="0" w:space="0" w:color="auto"/>
        <w:bottom w:val="none" w:sz="0" w:space="0" w:color="auto"/>
        <w:right w:val="none" w:sz="0" w:space="0" w:color="auto"/>
      </w:divBdr>
      <w:divsChild>
        <w:div w:id="812451300">
          <w:marLeft w:val="0"/>
          <w:marRight w:val="0"/>
          <w:marTop w:val="0"/>
          <w:marBottom w:val="0"/>
          <w:divBdr>
            <w:top w:val="none" w:sz="0" w:space="0" w:color="auto"/>
            <w:left w:val="none" w:sz="0" w:space="0" w:color="auto"/>
            <w:bottom w:val="none" w:sz="0" w:space="0" w:color="auto"/>
            <w:right w:val="none" w:sz="0" w:space="0" w:color="auto"/>
          </w:divBdr>
          <w:divsChild>
            <w:div w:id="111942659">
              <w:marLeft w:val="0"/>
              <w:marRight w:val="0"/>
              <w:marTop w:val="0"/>
              <w:marBottom w:val="0"/>
              <w:divBdr>
                <w:top w:val="none" w:sz="0" w:space="0" w:color="auto"/>
                <w:left w:val="none" w:sz="0" w:space="0" w:color="auto"/>
                <w:bottom w:val="none" w:sz="0" w:space="0" w:color="auto"/>
                <w:right w:val="none" w:sz="0" w:space="0" w:color="auto"/>
              </w:divBdr>
              <w:divsChild>
                <w:div w:id="763262190">
                  <w:marLeft w:val="0"/>
                  <w:marRight w:val="0"/>
                  <w:marTop w:val="0"/>
                  <w:marBottom w:val="0"/>
                  <w:divBdr>
                    <w:top w:val="none" w:sz="0" w:space="0" w:color="auto"/>
                    <w:left w:val="none" w:sz="0" w:space="0" w:color="auto"/>
                    <w:bottom w:val="none" w:sz="0" w:space="0" w:color="auto"/>
                    <w:right w:val="none" w:sz="0" w:space="0" w:color="auto"/>
                  </w:divBdr>
                  <w:divsChild>
                    <w:div w:id="21307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70665">
      <w:bodyDiv w:val="1"/>
      <w:marLeft w:val="0"/>
      <w:marRight w:val="0"/>
      <w:marTop w:val="0"/>
      <w:marBottom w:val="0"/>
      <w:divBdr>
        <w:top w:val="none" w:sz="0" w:space="0" w:color="auto"/>
        <w:left w:val="none" w:sz="0" w:space="0" w:color="auto"/>
        <w:bottom w:val="none" w:sz="0" w:space="0" w:color="auto"/>
        <w:right w:val="none" w:sz="0" w:space="0" w:color="auto"/>
      </w:divBdr>
      <w:divsChild>
        <w:div w:id="313798029">
          <w:marLeft w:val="0"/>
          <w:marRight w:val="0"/>
          <w:marTop w:val="0"/>
          <w:marBottom w:val="0"/>
          <w:divBdr>
            <w:top w:val="none" w:sz="0" w:space="0" w:color="auto"/>
            <w:left w:val="none" w:sz="0" w:space="0" w:color="auto"/>
            <w:bottom w:val="none" w:sz="0" w:space="0" w:color="auto"/>
            <w:right w:val="none" w:sz="0" w:space="0" w:color="auto"/>
          </w:divBdr>
          <w:divsChild>
            <w:div w:id="875964449">
              <w:marLeft w:val="0"/>
              <w:marRight w:val="0"/>
              <w:marTop w:val="0"/>
              <w:marBottom w:val="0"/>
              <w:divBdr>
                <w:top w:val="none" w:sz="0" w:space="0" w:color="auto"/>
                <w:left w:val="none" w:sz="0" w:space="0" w:color="auto"/>
                <w:bottom w:val="none" w:sz="0" w:space="0" w:color="auto"/>
                <w:right w:val="none" w:sz="0" w:space="0" w:color="auto"/>
              </w:divBdr>
              <w:divsChild>
                <w:div w:id="1510287738">
                  <w:marLeft w:val="0"/>
                  <w:marRight w:val="0"/>
                  <w:marTop w:val="0"/>
                  <w:marBottom w:val="0"/>
                  <w:divBdr>
                    <w:top w:val="none" w:sz="0" w:space="0" w:color="auto"/>
                    <w:left w:val="none" w:sz="0" w:space="0" w:color="auto"/>
                    <w:bottom w:val="none" w:sz="0" w:space="0" w:color="auto"/>
                    <w:right w:val="none" w:sz="0" w:space="0" w:color="auto"/>
                  </w:divBdr>
                  <w:divsChild>
                    <w:div w:id="17928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129913">
      <w:bodyDiv w:val="1"/>
      <w:marLeft w:val="0"/>
      <w:marRight w:val="0"/>
      <w:marTop w:val="0"/>
      <w:marBottom w:val="0"/>
      <w:divBdr>
        <w:top w:val="none" w:sz="0" w:space="0" w:color="auto"/>
        <w:left w:val="none" w:sz="0" w:space="0" w:color="auto"/>
        <w:bottom w:val="none" w:sz="0" w:space="0" w:color="auto"/>
        <w:right w:val="none" w:sz="0" w:space="0" w:color="auto"/>
      </w:divBdr>
      <w:divsChild>
        <w:div w:id="262300813">
          <w:marLeft w:val="0"/>
          <w:marRight w:val="0"/>
          <w:marTop w:val="0"/>
          <w:marBottom w:val="0"/>
          <w:divBdr>
            <w:top w:val="none" w:sz="0" w:space="0" w:color="auto"/>
            <w:left w:val="none" w:sz="0" w:space="0" w:color="auto"/>
            <w:bottom w:val="none" w:sz="0" w:space="0" w:color="auto"/>
            <w:right w:val="none" w:sz="0" w:space="0" w:color="auto"/>
          </w:divBdr>
          <w:divsChild>
            <w:div w:id="198516428">
              <w:marLeft w:val="0"/>
              <w:marRight w:val="0"/>
              <w:marTop w:val="0"/>
              <w:marBottom w:val="0"/>
              <w:divBdr>
                <w:top w:val="none" w:sz="0" w:space="0" w:color="auto"/>
                <w:left w:val="none" w:sz="0" w:space="0" w:color="auto"/>
                <w:bottom w:val="none" w:sz="0" w:space="0" w:color="auto"/>
                <w:right w:val="none" w:sz="0" w:space="0" w:color="auto"/>
              </w:divBdr>
              <w:divsChild>
                <w:div w:id="851844181">
                  <w:marLeft w:val="0"/>
                  <w:marRight w:val="0"/>
                  <w:marTop w:val="0"/>
                  <w:marBottom w:val="0"/>
                  <w:divBdr>
                    <w:top w:val="none" w:sz="0" w:space="0" w:color="auto"/>
                    <w:left w:val="none" w:sz="0" w:space="0" w:color="auto"/>
                    <w:bottom w:val="none" w:sz="0" w:space="0" w:color="auto"/>
                    <w:right w:val="none" w:sz="0" w:space="0" w:color="auto"/>
                  </w:divBdr>
                  <w:divsChild>
                    <w:div w:id="4894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434755">
      <w:bodyDiv w:val="1"/>
      <w:marLeft w:val="0"/>
      <w:marRight w:val="0"/>
      <w:marTop w:val="0"/>
      <w:marBottom w:val="0"/>
      <w:divBdr>
        <w:top w:val="none" w:sz="0" w:space="0" w:color="auto"/>
        <w:left w:val="none" w:sz="0" w:space="0" w:color="auto"/>
        <w:bottom w:val="none" w:sz="0" w:space="0" w:color="auto"/>
        <w:right w:val="none" w:sz="0" w:space="0" w:color="auto"/>
      </w:divBdr>
      <w:divsChild>
        <w:div w:id="1330013856">
          <w:marLeft w:val="0"/>
          <w:marRight w:val="0"/>
          <w:marTop w:val="0"/>
          <w:marBottom w:val="0"/>
          <w:divBdr>
            <w:top w:val="none" w:sz="0" w:space="0" w:color="auto"/>
            <w:left w:val="none" w:sz="0" w:space="0" w:color="auto"/>
            <w:bottom w:val="none" w:sz="0" w:space="0" w:color="auto"/>
            <w:right w:val="none" w:sz="0" w:space="0" w:color="auto"/>
          </w:divBdr>
          <w:divsChild>
            <w:div w:id="1393118289">
              <w:marLeft w:val="0"/>
              <w:marRight w:val="0"/>
              <w:marTop w:val="0"/>
              <w:marBottom w:val="0"/>
              <w:divBdr>
                <w:top w:val="none" w:sz="0" w:space="0" w:color="auto"/>
                <w:left w:val="none" w:sz="0" w:space="0" w:color="auto"/>
                <w:bottom w:val="none" w:sz="0" w:space="0" w:color="auto"/>
                <w:right w:val="none" w:sz="0" w:space="0" w:color="auto"/>
              </w:divBdr>
              <w:divsChild>
                <w:div w:id="219443433">
                  <w:marLeft w:val="0"/>
                  <w:marRight w:val="0"/>
                  <w:marTop w:val="0"/>
                  <w:marBottom w:val="0"/>
                  <w:divBdr>
                    <w:top w:val="none" w:sz="0" w:space="0" w:color="auto"/>
                    <w:left w:val="none" w:sz="0" w:space="0" w:color="auto"/>
                    <w:bottom w:val="none" w:sz="0" w:space="0" w:color="auto"/>
                    <w:right w:val="none" w:sz="0" w:space="0" w:color="auto"/>
                  </w:divBdr>
                  <w:divsChild>
                    <w:div w:id="982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50891">
      <w:bodyDiv w:val="1"/>
      <w:marLeft w:val="0"/>
      <w:marRight w:val="0"/>
      <w:marTop w:val="0"/>
      <w:marBottom w:val="0"/>
      <w:divBdr>
        <w:top w:val="none" w:sz="0" w:space="0" w:color="auto"/>
        <w:left w:val="none" w:sz="0" w:space="0" w:color="auto"/>
        <w:bottom w:val="none" w:sz="0" w:space="0" w:color="auto"/>
        <w:right w:val="none" w:sz="0" w:space="0" w:color="auto"/>
      </w:divBdr>
      <w:divsChild>
        <w:div w:id="1178886739">
          <w:marLeft w:val="0"/>
          <w:marRight w:val="0"/>
          <w:marTop w:val="0"/>
          <w:marBottom w:val="0"/>
          <w:divBdr>
            <w:top w:val="none" w:sz="0" w:space="0" w:color="auto"/>
            <w:left w:val="none" w:sz="0" w:space="0" w:color="auto"/>
            <w:bottom w:val="none" w:sz="0" w:space="0" w:color="auto"/>
            <w:right w:val="none" w:sz="0" w:space="0" w:color="auto"/>
          </w:divBdr>
          <w:divsChild>
            <w:div w:id="346060370">
              <w:marLeft w:val="0"/>
              <w:marRight w:val="0"/>
              <w:marTop w:val="0"/>
              <w:marBottom w:val="0"/>
              <w:divBdr>
                <w:top w:val="none" w:sz="0" w:space="0" w:color="auto"/>
                <w:left w:val="none" w:sz="0" w:space="0" w:color="auto"/>
                <w:bottom w:val="none" w:sz="0" w:space="0" w:color="auto"/>
                <w:right w:val="none" w:sz="0" w:space="0" w:color="auto"/>
              </w:divBdr>
              <w:divsChild>
                <w:div w:id="1758745052">
                  <w:marLeft w:val="0"/>
                  <w:marRight w:val="0"/>
                  <w:marTop w:val="0"/>
                  <w:marBottom w:val="0"/>
                  <w:divBdr>
                    <w:top w:val="none" w:sz="0" w:space="0" w:color="auto"/>
                    <w:left w:val="none" w:sz="0" w:space="0" w:color="auto"/>
                    <w:bottom w:val="none" w:sz="0" w:space="0" w:color="auto"/>
                    <w:right w:val="none" w:sz="0" w:space="0" w:color="auto"/>
                  </w:divBdr>
                  <w:divsChild>
                    <w:div w:id="10183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74114">
      <w:bodyDiv w:val="1"/>
      <w:marLeft w:val="0"/>
      <w:marRight w:val="0"/>
      <w:marTop w:val="0"/>
      <w:marBottom w:val="0"/>
      <w:divBdr>
        <w:top w:val="none" w:sz="0" w:space="0" w:color="auto"/>
        <w:left w:val="none" w:sz="0" w:space="0" w:color="auto"/>
        <w:bottom w:val="none" w:sz="0" w:space="0" w:color="auto"/>
        <w:right w:val="none" w:sz="0" w:space="0" w:color="auto"/>
      </w:divBdr>
      <w:divsChild>
        <w:div w:id="622343680">
          <w:marLeft w:val="0"/>
          <w:marRight w:val="0"/>
          <w:marTop w:val="0"/>
          <w:marBottom w:val="0"/>
          <w:divBdr>
            <w:top w:val="none" w:sz="0" w:space="0" w:color="auto"/>
            <w:left w:val="none" w:sz="0" w:space="0" w:color="auto"/>
            <w:bottom w:val="none" w:sz="0" w:space="0" w:color="auto"/>
            <w:right w:val="none" w:sz="0" w:space="0" w:color="auto"/>
          </w:divBdr>
          <w:divsChild>
            <w:div w:id="331375767">
              <w:marLeft w:val="0"/>
              <w:marRight w:val="0"/>
              <w:marTop w:val="0"/>
              <w:marBottom w:val="0"/>
              <w:divBdr>
                <w:top w:val="none" w:sz="0" w:space="0" w:color="auto"/>
                <w:left w:val="none" w:sz="0" w:space="0" w:color="auto"/>
                <w:bottom w:val="none" w:sz="0" w:space="0" w:color="auto"/>
                <w:right w:val="none" w:sz="0" w:space="0" w:color="auto"/>
              </w:divBdr>
              <w:divsChild>
                <w:div w:id="65999440">
                  <w:marLeft w:val="0"/>
                  <w:marRight w:val="0"/>
                  <w:marTop w:val="0"/>
                  <w:marBottom w:val="0"/>
                  <w:divBdr>
                    <w:top w:val="none" w:sz="0" w:space="0" w:color="auto"/>
                    <w:left w:val="none" w:sz="0" w:space="0" w:color="auto"/>
                    <w:bottom w:val="none" w:sz="0" w:space="0" w:color="auto"/>
                    <w:right w:val="none" w:sz="0" w:space="0" w:color="auto"/>
                  </w:divBdr>
                  <w:divsChild>
                    <w:div w:id="20356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158201">
      <w:bodyDiv w:val="1"/>
      <w:marLeft w:val="0"/>
      <w:marRight w:val="0"/>
      <w:marTop w:val="0"/>
      <w:marBottom w:val="0"/>
      <w:divBdr>
        <w:top w:val="none" w:sz="0" w:space="0" w:color="auto"/>
        <w:left w:val="none" w:sz="0" w:space="0" w:color="auto"/>
        <w:bottom w:val="none" w:sz="0" w:space="0" w:color="auto"/>
        <w:right w:val="none" w:sz="0" w:space="0" w:color="auto"/>
      </w:divBdr>
      <w:divsChild>
        <w:div w:id="912005877">
          <w:marLeft w:val="0"/>
          <w:marRight w:val="0"/>
          <w:marTop w:val="0"/>
          <w:marBottom w:val="0"/>
          <w:divBdr>
            <w:top w:val="none" w:sz="0" w:space="0" w:color="auto"/>
            <w:left w:val="none" w:sz="0" w:space="0" w:color="auto"/>
            <w:bottom w:val="none" w:sz="0" w:space="0" w:color="auto"/>
            <w:right w:val="none" w:sz="0" w:space="0" w:color="auto"/>
          </w:divBdr>
          <w:divsChild>
            <w:div w:id="1849442937">
              <w:marLeft w:val="0"/>
              <w:marRight w:val="0"/>
              <w:marTop w:val="0"/>
              <w:marBottom w:val="0"/>
              <w:divBdr>
                <w:top w:val="none" w:sz="0" w:space="0" w:color="auto"/>
                <w:left w:val="none" w:sz="0" w:space="0" w:color="auto"/>
                <w:bottom w:val="none" w:sz="0" w:space="0" w:color="auto"/>
                <w:right w:val="none" w:sz="0" w:space="0" w:color="auto"/>
              </w:divBdr>
              <w:divsChild>
                <w:div w:id="262802686">
                  <w:marLeft w:val="0"/>
                  <w:marRight w:val="0"/>
                  <w:marTop w:val="0"/>
                  <w:marBottom w:val="0"/>
                  <w:divBdr>
                    <w:top w:val="none" w:sz="0" w:space="0" w:color="auto"/>
                    <w:left w:val="none" w:sz="0" w:space="0" w:color="auto"/>
                    <w:bottom w:val="none" w:sz="0" w:space="0" w:color="auto"/>
                    <w:right w:val="none" w:sz="0" w:space="0" w:color="auto"/>
                  </w:divBdr>
                  <w:divsChild>
                    <w:div w:id="8363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9667">
      <w:bodyDiv w:val="1"/>
      <w:marLeft w:val="0"/>
      <w:marRight w:val="0"/>
      <w:marTop w:val="0"/>
      <w:marBottom w:val="0"/>
      <w:divBdr>
        <w:top w:val="none" w:sz="0" w:space="0" w:color="auto"/>
        <w:left w:val="none" w:sz="0" w:space="0" w:color="auto"/>
        <w:bottom w:val="none" w:sz="0" w:space="0" w:color="auto"/>
        <w:right w:val="none" w:sz="0" w:space="0" w:color="auto"/>
      </w:divBdr>
      <w:divsChild>
        <w:div w:id="1692146324">
          <w:marLeft w:val="0"/>
          <w:marRight w:val="0"/>
          <w:marTop w:val="0"/>
          <w:marBottom w:val="0"/>
          <w:divBdr>
            <w:top w:val="none" w:sz="0" w:space="0" w:color="auto"/>
            <w:left w:val="none" w:sz="0" w:space="0" w:color="auto"/>
            <w:bottom w:val="none" w:sz="0" w:space="0" w:color="auto"/>
            <w:right w:val="none" w:sz="0" w:space="0" w:color="auto"/>
          </w:divBdr>
          <w:divsChild>
            <w:div w:id="462160458">
              <w:marLeft w:val="0"/>
              <w:marRight w:val="0"/>
              <w:marTop w:val="0"/>
              <w:marBottom w:val="0"/>
              <w:divBdr>
                <w:top w:val="none" w:sz="0" w:space="0" w:color="auto"/>
                <w:left w:val="none" w:sz="0" w:space="0" w:color="auto"/>
                <w:bottom w:val="none" w:sz="0" w:space="0" w:color="auto"/>
                <w:right w:val="none" w:sz="0" w:space="0" w:color="auto"/>
              </w:divBdr>
              <w:divsChild>
                <w:div w:id="1896889489">
                  <w:marLeft w:val="0"/>
                  <w:marRight w:val="0"/>
                  <w:marTop w:val="0"/>
                  <w:marBottom w:val="0"/>
                  <w:divBdr>
                    <w:top w:val="none" w:sz="0" w:space="0" w:color="auto"/>
                    <w:left w:val="none" w:sz="0" w:space="0" w:color="auto"/>
                    <w:bottom w:val="none" w:sz="0" w:space="0" w:color="auto"/>
                    <w:right w:val="none" w:sz="0" w:space="0" w:color="auto"/>
                  </w:divBdr>
                  <w:divsChild>
                    <w:div w:id="437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68272">
      <w:bodyDiv w:val="1"/>
      <w:marLeft w:val="0"/>
      <w:marRight w:val="0"/>
      <w:marTop w:val="0"/>
      <w:marBottom w:val="0"/>
      <w:divBdr>
        <w:top w:val="none" w:sz="0" w:space="0" w:color="auto"/>
        <w:left w:val="none" w:sz="0" w:space="0" w:color="auto"/>
        <w:bottom w:val="none" w:sz="0" w:space="0" w:color="auto"/>
        <w:right w:val="none" w:sz="0" w:space="0" w:color="auto"/>
      </w:divBdr>
      <w:divsChild>
        <w:div w:id="2031102667">
          <w:marLeft w:val="0"/>
          <w:marRight w:val="0"/>
          <w:marTop w:val="0"/>
          <w:marBottom w:val="0"/>
          <w:divBdr>
            <w:top w:val="none" w:sz="0" w:space="0" w:color="auto"/>
            <w:left w:val="none" w:sz="0" w:space="0" w:color="auto"/>
            <w:bottom w:val="none" w:sz="0" w:space="0" w:color="auto"/>
            <w:right w:val="none" w:sz="0" w:space="0" w:color="auto"/>
          </w:divBdr>
          <w:divsChild>
            <w:div w:id="920412657">
              <w:marLeft w:val="0"/>
              <w:marRight w:val="0"/>
              <w:marTop w:val="0"/>
              <w:marBottom w:val="0"/>
              <w:divBdr>
                <w:top w:val="none" w:sz="0" w:space="0" w:color="auto"/>
                <w:left w:val="none" w:sz="0" w:space="0" w:color="auto"/>
                <w:bottom w:val="none" w:sz="0" w:space="0" w:color="auto"/>
                <w:right w:val="none" w:sz="0" w:space="0" w:color="auto"/>
              </w:divBdr>
              <w:divsChild>
                <w:div w:id="1895264919">
                  <w:marLeft w:val="0"/>
                  <w:marRight w:val="0"/>
                  <w:marTop w:val="0"/>
                  <w:marBottom w:val="0"/>
                  <w:divBdr>
                    <w:top w:val="none" w:sz="0" w:space="0" w:color="auto"/>
                    <w:left w:val="none" w:sz="0" w:space="0" w:color="auto"/>
                    <w:bottom w:val="none" w:sz="0" w:space="0" w:color="auto"/>
                    <w:right w:val="none" w:sz="0" w:space="0" w:color="auto"/>
                  </w:divBdr>
                  <w:divsChild>
                    <w:div w:id="7947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55542">
      <w:bodyDiv w:val="1"/>
      <w:marLeft w:val="0"/>
      <w:marRight w:val="0"/>
      <w:marTop w:val="0"/>
      <w:marBottom w:val="0"/>
      <w:divBdr>
        <w:top w:val="none" w:sz="0" w:space="0" w:color="auto"/>
        <w:left w:val="none" w:sz="0" w:space="0" w:color="auto"/>
        <w:bottom w:val="none" w:sz="0" w:space="0" w:color="auto"/>
        <w:right w:val="none" w:sz="0" w:space="0" w:color="auto"/>
      </w:divBdr>
      <w:divsChild>
        <w:div w:id="1337532800">
          <w:marLeft w:val="0"/>
          <w:marRight w:val="0"/>
          <w:marTop w:val="0"/>
          <w:marBottom w:val="0"/>
          <w:divBdr>
            <w:top w:val="none" w:sz="0" w:space="0" w:color="auto"/>
            <w:left w:val="none" w:sz="0" w:space="0" w:color="auto"/>
            <w:bottom w:val="none" w:sz="0" w:space="0" w:color="auto"/>
            <w:right w:val="none" w:sz="0" w:space="0" w:color="auto"/>
          </w:divBdr>
          <w:divsChild>
            <w:div w:id="177081040">
              <w:marLeft w:val="0"/>
              <w:marRight w:val="0"/>
              <w:marTop w:val="0"/>
              <w:marBottom w:val="0"/>
              <w:divBdr>
                <w:top w:val="none" w:sz="0" w:space="0" w:color="auto"/>
                <w:left w:val="none" w:sz="0" w:space="0" w:color="auto"/>
                <w:bottom w:val="none" w:sz="0" w:space="0" w:color="auto"/>
                <w:right w:val="none" w:sz="0" w:space="0" w:color="auto"/>
              </w:divBdr>
              <w:divsChild>
                <w:div w:id="1962832684">
                  <w:marLeft w:val="0"/>
                  <w:marRight w:val="0"/>
                  <w:marTop w:val="0"/>
                  <w:marBottom w:val="0"/>
                  <w:divBdr>
                    <w:top w:val="none" w:sz="0" w:space="0" w:color="auto"/>
                    <w:left w:val="none" w:sz="0" w:space="0" w:color="auto"/>
                    <w:bottom w:val="none" w:sz="0" w:space="0" w:color="auto"/>
                    <w:right w:val="none" w:sz="0" w:space="0" w:color="auto"/>
                  </w:divBdr>
                  <w:divsChild>
                    <w:div w:id="12396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26916">
      <w:bodyDiv w:val="1"/>
      <w:marLeft w:val="0"/>
      <w:marRight w:val="0"/>
      <w:marTop w:val="0"/>
      <w:marBottom w:val="0"/>
      <w:divBdr>
        <w:top w:val="none" w:sz="0" w:space="0" w:color="auto"/>
        <w:left w:val="none" w:sz="0" w:space="0" w:color="auto"/>
        <w:bottom w:val="none" w:sz="0" w:space="0" w:color="auto"/>
        <w:right w:val="none" w:sz="0" w:space="0" w:color="auto"/>
      </w:divBdr>
      <w:divsChild>
        <w:div w:id="500705685">
          <w:marLeft w:val="0"/>
          <w:marRight w:val="0"/>
          <w:marTop w:val="0"/>
          <w:marBottom w:val="0"/>
          <w:divBdr>
            <w:top w:val="none" w:sz="0" w:space="0" w:color="auto"/>
            <w:left w:val="none" w:sz="0" w:space="0" w:color="auto"/>
            <w:bottom w:val="none" w:sz="0" w:space="0" w:color="auto"/>
            <w:right w:val="none" w:sz="0" w:space="0" w:color="auto"/>
          </w:divBdr>
          <w:divsChild>
            <w:div w:id="18774112">
              <w:marLeft w:val="0"/>
              <w:marRight w:val="0"/>
              <w:marTop w:val="0"/>
              <w:marBottom w:val="0"/>
              <w:divBdr>
                <w:top w:val="none" w:sz="0" w:space="0" w:color="auto"/>
                <w:left w:val="none" w:sz="0" w:space="0" w:color="auto"/>
                <w:bottom w:val="none" w:sz="0" w:space="0" w:color="auto"/>
                <w:right w:val="none" w:sz="0" w:space="0" w:color="auto"/>
              </w:divBdr>
              <w:divsChild>
                <w:div w:id="1248033040">
                  <w:marLeft w:val="0"/>
                  <w:marRight w:val="0"/>
                  <w:marTop w:val="0"/>
                  <w:marBottom w:val="0"/>
                  <w:divBdr>
                    <w:top w:val="none" w:sz="0" w:space="0" w:color="auto"/>
                    <w:left w:val="none" w:sz="0" w:space="0" w:color="auto"/>
                    <w:bottom w:val="none" w:sz="0" w:space="0" w:color="auto"/>
                    <w:right w:val="none" w:sz="0" w:space="0" w:color="auto"/>
                  </w:divBdr>
                  <w:divsChild>
                    <w:div w:id="20735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98512">
      <w:bodyDiv w:val="1"/>
      <w:marLeft w:val="0"/>
      <w:marRight w:val="0"/>
      <w:marTop w:val="0"/>
      <w:marBottom w:val="0"/>
      <w:divBdr>
        <w:top w:val="none" w:sz="0" w:space="0" w:color="auto"/>
        <w:left w:val="none" w:sz="0" w:space="0" w:color="auto"/>
        <w:bottom w:val="none" w:sz="0" w:space="0" w:color="auto"/>
        <w:right w:val="none" w:sz="0" w:space="0" w:color="auto"/>
      </w:divBdr>
      <w:divsChild>
        <w:div w:id="1034960989">
          <w:marLeft w:val="0"/>
          <w:marRight w:val="0"/>
          <w:marTop w:val="0"/>
          <w:marBottom w:val="0"/>
          <w:divBdr>
            <w:top w:val="none" w:sz="0" w:space="0" w:color="auto"/>
            <w:left w:val="none" w:sz="0" w:space="0" w:color="auto"/>
            <w:bottom w:val="none" w:sz="0" w:space="0" w:color="auto"/>
            <w:right w:val="none" w:sz="0" w:space="0" w:color="auto"/>
          </w:divBdr>
          <w:divsChild>
            <w:div w:id="290477520">
              <w:marLeft w:val="0"/>
              <w:marRight w:val="0"/>
              <w:marTop w:val="0"/>
              <w:marBottom w:val="0"/>
              <w:divBdr>
                <w:top w:val="none" w:sz="0" w:space="0" w:color="auto"/>
                <w:left w:val="none" w:sz="0" w:space="0" w:color="auto"/>
                <w:bottom w:val="none" w:sz="0" w:space="0" w:color="auto"/>
                <w:right w:val="none" w:sz="0" w:space="0" w:color="auto"/>
              </w:divBdr>
              <w:divsChild>
                <w:div w:id="743071024">
                  <w:marLeft w:val="0"/>
                  <w:marRight w:val="0"/>
                  <w:marTop w:val="0"/>
                  <w:marBottom w:val="0"/>
                  <w:divBdr>
                    <w:top w:val="none" w:sz="0" w:space="0" w:color="auto"/>
                    <w:left w:val="none" w:sz="0" w:space="0" w:color="auto"/>
                    <w:bottom w:val="none" w:sz="0" w:space="0" w:color="auto"/>
                    <w:right w:val="none" w:sz="0" w:space="0" w:color="auto"/>
                  </w:divBdr>
                  <w:divsChild>
                    <w:div w:id="1319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6645">
      <w:bodyDiv w:val="1"/>
      <w:marLeft w:val="0"/>
      <w:marRight w:val="0"/>
      <w:marTop w:val="0"/>
      <w:marBottom w:val="0"/>
      <w:divBdr>
        <w:top w:val="none" w:sz="0" w:space="0" w:color="auto"/>
        <w:left w:val="none" w:sz="0" w:space="0" w:color="auto"/>
        <w:bottom w:val="none" w:sz="0" w:space="0" w:color="auto"/>
        <w:right w:val="none" w:sz="0" w:space="0" w:color="auto"/>
      </w:divBdr>
      <w:divsChild>
        <w:div w:id="2083864312">
          <w:marLeft w:val="0"/>
          <w:marRight w:val="0"/>
          <w:marTop w:val="0"/>
          <w:marBottom w:val="0"/>
          <w:divBdr>
            <w:top w:val="none" w:sz="0" w:space="0" w:color="auto"/>
            <w:left w:val="none" w:sz="0" w:space="0" w:color="auto"/>
            <w:bottom w:val="none" w:sz="0" w:space="0" w:color="auto"/>
            <w:right w:val="none" w:sz="0" w:space="0" w:color="auto"/>
          </w:divBdr>
          <w:divsChild>
            <w:div w:id="1974755084">
              <w:marLeft w:val="0"/>
              <w:marRight w:val="0"/>
              <w:marTop w:val="0"/>
              <w:marBottom w:val="0"/>
              <w:divBdr>
                <w:top w:val="none" w:sz="0" w:space="0" w:color="auto"/>
                <w:left w:val="none" w:sz="0" w:space="0" w:color="auto"/>
                <w:bottom w:val="none" w:sz="0" w:space="0" w:color="auto"/>
                <w:right w:val="none" w:sz="0" w:space="0" w:color="auto"/>
              </w:divBdr>
              <w:divsChild>
                <w:div w:id="2138716984">
                  <w:marLeft w:val="0"/>
                  <w:marRight w:val="0"/>
                  <w:marTop w:val="0"/>
                  <w:marBottom w:val="0"/>
                  <w:divBdr>
                    <w:top w:val="none" w:sz="0" w:space="0" w:color="auto"/>
                    <w:left w:val="none" w:sz="0" w:space="0" w:color="auto"/>
                    <w:bottom w:val="none" w:sz="0" w:space="0" w:color="auto"/>
                    <w:right w:val="none" w:sz="0" w:space="0" w:color="auto"/>
                  </w:divBdr>
                  <w:divsChild>
                    <w:div w:id="20663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146676">
      <w:bodyDiv w:val="1"/>
      <w:marLeft w:val="0"/>
      <w:marRight w:val="0"/>
      <w:marTop w:val="0"/>
      <w:marBottom w:val="0"/>
      <w:divBdr>
        <w:top w:val="none" w:sz="0" w:space="0" w:color="auto"/>
        <w:left w:val="none" w:sz="0" w:space="0" w:color="auto"/>
        <w:bottom w:val="none" w:sz="0" w:space="0" w:color="auto"/>
        <w:right w:val="none" w:sz="0" w:space="0" w:color="auto"/>
      </w:divBdr>
    </w:div>
    <w:div w:id="1636982340">
      <w:bodyDiv w:val="1"/>
      <w:marLeft w:val="0"/>
      <w:marRight w:val="0"/>
      <w:marTop w:val="0"/>
      <w:marBottom w:val="0"/>
      <w:divBdr>
        <w:top w:val="none" w:sz="0" w:space="0" w:color="auto"/>
        <w:left w:val="none" w:sz="0" w:space="0" w:color="auto"/>
        <w:bottom w:val="none" w:sz="0" w:space="0" w:color="auto"/>
        <w:right w:val="none" w:sz="0" w:space="0" w:color="auto"/>
      </w:divBdr>
      <w:divsChild>
        <w:div w:id="1718699462">
          <w:marLeft w:val="0"/>
          <w:marRight w:val="0"/>
          <w:marTop w:val="0"/>
          <w:marBottom w:val="0"/>
          <w:divBdr>
            <w:top w:val="none" w:sz="0" w:space="0" w:color="auto"/>
            <w:left w:val="none" w:sz="0" w:space="0" w:color="auto"/>
            <w:bottom w:val="none" w:sz="0" w:space="0" w:color="auto"/>
            <w:right w:val="none" w:sz="0" w:space="0" w:color="auto"/>
          </w:divBdr>
          <w:divsChild>
            <w:div w:id="1251811663">
              <w:marLeft w:val="0"/>
              <w:marRight w:val="0"/>
              <w:marTop w:val="0"/>
              <w:marBottom w:val="0"/>
              <w:divBdr>
                <w:top w:val="none" w:sz="0" w:space="0" w:color="auto"/>
                <w:left w:val="none" w:sz="0" w:space="0" w:color="auto"/>
                <w:bottom w:val="none" w:sz="0" w:space="0" w:color="auto"/>
                <w:right w:val="none" w:sz="0" w:space="0" w:color="auto"/>
              </w:divBdr>
              <w:divsChild>
                <w:div w:id="130833099">
                  <w:marLeft w:val="0"/>
                  <w:marRight w:val="0"/>
                  <w:marTop w:val="0"/>
                  <w:marBottom w:val="0"/>
                  <w:divBdr>
                    <w:top w:val="none" w:sz="0" w:space="0" w:color="auto"/>
                    <w:left w:val="none" w:sz="0" w:space="0" w:color="auto"/>
                    <w:bottom w:val="none" w:sz="0" w:space="0" w:color="auto"/>
                    <w:right w:val="none" w:sz="0" w:space="0" w:color="auto"/>
                  </w:divBdr>
                  <w:divsChild>
                    <w:div w:id="21042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46113">
      <w:bodyDiv w:val="1"/>
      <w:marLeft w:val="0"/>
      <w:marRight w:val="0"/>
      <w:marTop w:val="0"/>
      <w:marBottom w:val="0"/>
      <w:divBdr>
        <w:top w:val="none" w:sz="0" w:space="0" w:color="auto"/>
        <w:left w:val="none" w:sz="0" w:space="0" w:color="auto"/>
        <w:bottom w:val="none" w:sz="0" w:space="0" w:color="auto"/>
        <w:right w:val="none" w:sz="0" w:space="0" w:color="auto"/>
      </w:divBdr>
      <w:divsChild>
        <w:div w:id="1753162900">
          <w:marLeft w:val="0"/>
          <w:marRight w:val="0"/>
          <w:marTop w:val="0"/>
          <w:marBottom w:val="0"/>
          <w:divBdr>
            <w:top w:val="none" w:sz="0" w:space="0" w:color="auto"/>
            <w:left w:val="none" w:sz="0" w:space="0" w:color="auto"/>
            <w:bottom w:val="none" w:sz="0" w:space="0" w:color="auto"/>
            <w:right w:val="none" w:sz="0" w:space="0" w:color="auto"/>
          </w:divBdr>
          <w:divsChild>
            <w:div w:id="1880895397">
              <w:marLeft w:val="0"/>
              <w:marRight w:val="0"/>
              <w:marTop w:val="0"/>
              <w:marBottom w:val="0"/>
              <w:divBdr>
                <w:top w:val="none" w:sz="0" w:space="0" w:color="auto"/>
                <w:left w:val="none" w:sz="0" w:space="0" w:color="auto"/>
                <w:bottom w:val="none" w:sz="0" w:space="0" w:color="auto"/>
                <w:right w:val="none" w:sz="0" w:space="0" w:color="auto"/>
              </w:divBdr>
              <w:divsChild>
                <w:div w:id="1710686224">
                  <w:marLeft w:val="0"/>
                  <w:marRight w:val="0"/>
                  <w:marTop w:val="0"/>
                  <w:marBottom w:val="0"/>
                  <w:divBdr>
                    <w:top w:val="none" w:sz="0" w:space="0" w:color="auto"/>
                    <w:left w:val="none" w:sz="0" w:space="0" w:color="auto"/>
                    <w:bottom w:val="none" w:sz="0" w:space="0" w:color="auto"/>
                    <w:right w:val="none" w:sz="0" w:space="0" w:color="auto"/>
                  </w:divBdr>
                  <w:divsChild>
                    <w:div w:id="4529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13789">
      <w:bodyDiv w:val="1"/>
      <w:marLeft w:val="0"/>
      <w:marRight w:val="0"/>
      <w:marTop w:val="0"/>
      <w:marBottom w:val="0"/>
      <w:divBdr>
        <w:top w:val="none" w:sz="0" w:space="0" w:color="auto"/>
        <w:left w:val="none" w:sz="0" w:space="0" w:color="auto"/>
        <w:bottom w:val="none" w:sz="0" w:space="0" w:color="auto"/>
        <w:right w:val="none" w:sz="0" w:space="0" w:color="auto"/>
      </w:divBdr>
      <w:divsChild>
        <w:div w:id="1209957827">
          <w:marLeft w:val="0"/>
          <w:marRight w:val="0"/>
          <w:marTop w:val="0"/>
          <w:marBottom w:val="0"/>
          <w:divBdr>
            <w:top w:val="none" w:sz="0" w:space="0" w:color="auto"/>
            <w:left w:val="none" w:sz="0" w:space="0" w:color="auto"/>
            <w:bottom w:val="none" w:sz="0" w:space="0" w:color="auto"/>
            <w:right w:val="none" w:sz="0" w:space="0" w:color="auto"/>
          </w:divBdr>
          <w:divsChild>
            <w:div w:id="1790925999">
              <w:marLeft w:val="0"/>
              <w:marRight w:val="0"/>
              <w:marTop w:val="0"/>
              <w:marBottom w:val="0"/>
              <w:divBdr>
                <w:top w:val="none" w:sz="0" w:space="0" w:color="auto"/>
                <w:left w:val="none" w:sz="0" w:space="0" w:color="auto"/>
                <w:bottom w:val="none" w:sz="0" w:space="0" w:color="auto"/>
                <w:right w:val="none" w:sz="0" w:space="0" w:color="auto"/>
              </w:divBdr>
              <w:divsChild>
                <w:div w:id="29962116">
                  <w:marLeft w:val="0"/>
                  <w:marRight w:val="0"/>
                  <w:marTop w:val="0"/>
                  <w:marBottom w:val="0"/>
                  <w:divBdr>
                    <w:top w:val="none" w:sz="0" w:space="0" w:color="auto"/>
                    <w:left w:val="none" w:sz="0" w:space="0" w:color="auto"/>
                    <w:bottom w:val="none" w:sz="0" w:space="0" w:color="auto"/>
                    <w:right w:val="none" w:sz="0" w:space="0" w:color="auto"/>
                  </w:divBdr>
                  <w:divsChild>
                    <w:div w:id="8187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5314">
      <w:bodyDiv w:val="1"/>
      <w:marLeft w:val="0"/>
      <w:marRight w:val="0"/>
      <w:marTop w:val="0"/>
      <w:marBottom w:val="0"/>
      <w:divBdr>
        <w:top w:val="none" w:sz="0" w:space="0" w:color="auto"/>
        <w:left w:val="none" w:sz="0" w:space="0" w:color="auto"/>
        <w:bottom w:val="none" w:sz="0" w:space="0" w:color="auto"/>
        <w:right w:val="none" w:sz="0" w:space="0" w:color="auto"/>
      </w:divBdr>
      <w:divsChild>
        <w:div w:id="1034112912">
          <w:marLeft w:val="0"/>
          <w:marRight w:val="0"/>
          <w:marTop w:val="0"/>
          <w:marBottom w:val="0"/>
          <w:divBdr>
            <w:top w:val="none" w:sz="0" w:space="0" w:color="auto"/>
            <w:left w:val="none" w:sz="0" w:space="0" w:color="auto"/>
            <w:bottom w:val="none" w:sz="0" w:space="0" w:color="auto"/>
            <w:right w:val="none" w:sz="0" w:space="0" w:color="auto"/>
          </w:divBdr>
          <w:divsChild>
            <w:div w:id="440682366">
              <w:marLeft w:val="0"/>
              <w:marRight w:val="0"/>
              <w:marTop w:val="0"/>
              <w:marBottom w:val="0"/>
              <w:divBdr>
                <w:top w:val="none" w:sz="0" w:space="0" w:color="auto"/>
                <w:left w:val="none" w:sz="0" w:space="0" w:color="auto"/>
                <w:bottom w:val="none" w:sz="0" w:space="0" w:color="auto"/>
                <w:right w:val="none" w:sz="0" w:space="0" w:color="auto"/>
              </w:divBdr>
              <w:divsChild>
                <w:div w:id="1088885642">
                  <w:marLeft w:val="0"/>
                  <w:marRight w:val="0"/>
                  <w:marTop w:val="0"/>
                  <w:marBottom w:val="0"/>
                  <w:divBdr>
                    <w:top w:val="none" w:sz="0" w:space="0" w:color="auto"/>
                    <w:left w:val="none" w:sz="0" w:space="0" w:color="auto"/>
                    <w:bottom w:val="none" w:sz="0" w:space="0" w:color="auto"/>
                    <w:right w:val="none" w:sz="0" w:space="0" w:color="auto"/>
                  </w:divBdr>
                  <w:divsChild>
                    <w:div w:id="8040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2735">
      <w:bodyDiv w:val="1"/>
      <w:marLeft w:val="0"/>
      <w:marRight w:val="0"/>
      <w:marTop w:val="0"/>
      <w:marBottom w:val="0"/>
      <w:divBdr>
        <w:top w:val="none" w:sz="0" w:space="0" w:color="auto"/>
        <w:left w:val="none" w:sz="0" w:space="0" w:color="auto"/>
        <w:bottom w:val="none" w:sz="0" w:space="0" w:color="auto"/>
        <w:right w:val="none" w:sz="0" w:space="0" w:color="auto"/>
      </w:divBdr>
      <w:divsChild>
        <w:div w:id="595796307">
          <w:marLeft w:val="0"/>
          <w:marRight w:val="0"/>
          <w:marTop w:val="0"/>
          <w:marBottom w:val="0"/>
          <w:divBdr>
            <w:top w:val="none" w:sz="0" w:space="0" w:color="auto"/>
            <w:left w:val="none" w:sz="0" w:space="0" w:color="auto"/>
            <w:bottom w:val="none" w:sz="0" w:space="0" w:color="auto"/>
            <w:right w:val="none" w:sz="0" w:space="0" w:color="auto"/>
          </w:divBdr>
          <w:divsChild>
            <w:div w:id="1400444337">
              <w:marLeft w:val="0"/>
              <w:marRight w:val="0"/>
              <w:marTop w:val="0"/>
              <w:marBottom w:val="0"/>
              <w:divBdr>
                <w:top w:val="none" w:sz="0" w:space="0" w:color="auto"/>
                <w:left w:val="none" w:sz="0" w:space="0" w:color="auto"/>
                <w:bottom w:val="none" w:sz="0" w:space="0" w:color="auto"/>
                <w:right w:val="none" w:sz="0" w:space="0" w:color="auto"/>
              </w:divBdr>
              <w:divsChild>
                <w:div w:id="1522090975">
                  <w:marLeft w:val="0"/>
                  <w:marRight w:val="0"/>
                  <w:marTop w:val="0"/>
                  <w:marBottom w:val="0"/>
                  <w:divBdr>
                    <w:top w:val="none" w:sz="0" w:space="0" w:color="auto"/>
                    <w:left w:val="none" w:sz="0" w:space="0" w:color="auto"/>
                    <w:bottom w:val="none" w:sz="0" w:space="0" w:color="auto"/>
                    <w:right w:val="none" w:sz="0" w:space="0" w:color="auto"/>
                  </w:divBdr>
                  <w:divsChild>
                    <w:div w:id="8930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78266">
      <w:bodyDiv w:val="1"/>
      <w:marLeft w:val="0"/>
      <w:marRight w:val="0"/>
      <w:marTop w:val="0"/>
      <w:marBottom w:val="0"/>
      <w:divBdr>
        <w:top w:val="none" w:sz="0" w:space="0" w:color="auto"/>
        <w:left w:val="none" w:sz="0" w:space="0" w:color="auto"/>
        <w:bottom w:val="none" w:sz="0" w:space="0" w:color="auto"/>
        <w:right w:val="none" w:sz="0" w:space="0" w:color="auto"/>
      </w:divBdr>
      <w:divsChild>
        <w:div w:id="545143038">
          <w:marLeft w:val="0"/>
          <w:marRight w:val="0"/>
          <w:marTop w:val="0"/>
          <w:marBottom w:val="0"/>
          <w:divBdr>
            <w:top w:val="none" w:sz="0" w:space="0" w:color="auto"/>
            <w:left w:val="none" w:sz="0" w:space="0" w:color="auto"/>
            <w:bottom w:val="none" w:sz="0" w:space="0" w:color="auto"/>
            <w:right w:val="none" w:sz="0" w:space="0" w:color="auto"/>
          </w:divBdr>
          <w:divsChild>
            <w:div w:id="1724450407">
              <w:marLeft w:val="0"/>
              <w:marRight w:val="0"/>
              <w:marTop w:val="0"/>
              <w:marBottom w:val="0"/>
              <w:divBdr>
                <w:top w:val="none" w:sz="0" w:space="0" w:color="auto"/>
                <w:left w:val="none" w:sz="0" w:space="0" w:color="auto"/>
                <w:bottom w:val="none" w:sz="0" w:space="0" w:color="auto"/>
                <w:right w:val="none" w:sz="0" w:space="0" w:color="auto"/>
              </w:divBdr>
              <w:divsChild>
                <w:div w:id="1676029124">
                  <w:marLeft w:val="0"/>
                  <w:marRight w:val="0"/>
                  <w:marTop w:val="0"/>
                  <w:marBottom w:val="0"/>
                  <w:divBdr>
                    <w:top w:val="none" w:sz="0" w:space="0" w:color="auto"/>
                    <w:left w:val="none" w:sz="0" w:space="0" w:color="auto"/>
                    <w:bottom w:val="none" w:sz="0" w:space="0" w:color="auto"/>
                    <w:right w:val="none" w:sz="0" w:space="0" w:color="auto"/>
                  </w:divBdr>
                  <w:divsChild>
                    <w:div w:id="16367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Microsoft_Word_97_-_2004_Document1.doc"/><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Microsoft_Word_97_-_2004_Document.doc"/><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Microsoft_Word_97_-_2004_Document2.doc"/><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4F9C2-6AA5-F54E-8A80-03CD80DBD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6091</Words>
  <Characters>34724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Test Plan and Cases (TPC)</vt:lpstr>
    </vt:vector>
  </TitlesOfParts>
  <Company>c</Company>
  <LinksUpToDate>false</LinksUpToDate>
  <CharactersWithSpaces>40734</CharactersWithSpaces>
  <SharedDoc>false</SharedDoc>
  <HLinks>
    <vt:vector size="276" baseType="variant">
      <vt:variant>
        <vt:i4>1441843</vt:i4>
      </vt:variant>
      <vt:variant>
        <vt:i4>278</vt:i4>
      </vt:variant>
      <vt:variant>
        <vt:i4>0</vt:i4>
      </vt:variant>
      <vt:variant>
        <vt:i4>5</vt:i4>
      </vt:variant>
      <vt:variant>
        <vt:lpwstr/>
      </vt:variant>
      <vt:variant>
        <vt:lpwstr>_Toc26819204</vt:lpwstr>
      </vt:variant>
      <vt:variant>
        <vt:i4>1703999</vt:i4>
      </vt:variant>
      <vt:variant>
        <vt:i4>269</vt:i4>
      </vt:variant>
      <vt:variant>
        <vt:i4>0</vt:i4>
      </vt:variant>
      <vt:variant>
        <vt:i4>5</vt:i4>
      </vt:variant>
      <vt:variant>
        <vt:lpwstr/>
      </vt:variant>
      <vt:variant>
        <vt:lpwstr>_Toc26822871</vt:lpwstr>
      </vt:variant>
      <vt:variant>
        <vt:i4>1769535</vt:i4>
      </vt:variant>
      <vt:variant>
        <vt:i4>263</vt:i4>
      </vt:variant>
      <vt:variant>
        <vt:i4>0</vt:i4>
      </vt:variant>
      <vt:variant>
        <vt:i4>5</vt:i4>
      </vt:variant>
      <vt:variant>
        <vt:lpwstr/>
      </vt:variant>
      <vt:variant>
        <vt:lpwstr>_Toc26822870</vt:lpwstr>
      </vt:variant>
      <vt:variant>
        <vt:i4>1179710</vt:i4>
      </vt:variant>
      <vt:variant>
        <vt:i4>257</vt:i4>
      </vt:variant>
      <vt:variant>
        <vt:i4>0</vt:i4>
      </vt:variant>
      <vt:variant>
        <vt:i4>5</vt:i4>
      </vt:variant>
      <vt:variant>
        <vt:lpwstr/>
      </vt:variant>
      <vt:variant>
        <vt:lpwstr>_Toc26822869</vt:lpwstr>
      </vt:variant>
      <vt:variant>
        <vt:i4>1245246</vt:i4>
      </vt:variant>
      <vt:variant>
        <vt:i4>251</vt:i4>
      </vt:variant>
      <vt:variant>
        <vt:i4>0</vt:i4>
      </vt:variant>
      <vt:variant>
        <vt:i4>5</vt:i4>
      </vt:variant>
      <vt:variant>
        <vt:lpwstr/>
      </vt:variant>
      <vt:variant>
        <vt:lpwstr>_Toc26822868</vt:lpwstr>
      </vt:variant>
      <vt:variant>
        <vt:i4>1835070</vt:i4>
      </vt:variant>
      <vt:variant>
        <vt:i4>245</vt:i4>
      </vt:variant>
      <vt:variant>
        <vt:i4>0</vt:i4>
      </vt:variant>
      <vt:variant>
        <vt:i4>5</vt:i4>
      </vt:variant>
      <vt:variant>
        <vt:lpwstr/>
      </vt:variant>
      <vt:variant>
        <vt:lpwstr>_Toc26822867</vt:lpwstr>
      </vt:variant>
      <vt:variant>
        <vt:i4>1900606</vt:i4>
      </vt:variant>
      <vt:variant>
        <vt:i4>239</vt:i4>
      </vt:variant>
      <vt:variant>
        <vt:i4>0</vt:i4>
      </vt:variant>
      <vt:variant>
        <vt:i4>5</vt:i4>
      </vt:variant>
      <vt:variant>
        <vt:lpwstr/>
      </vt:variant>
      <vt:variant>
        <vt:lpwstr>_Toc26822866</vt:lpwstr>
      </vt:variant>
      <vt:variant>
        <vt:i4>1966142</vt:i4>
      </vt:variant>
      <vt:variant>
        <vt:i4>233</vt:i4>
      </vt:variant>
      <vt:variant>
        <vt:i4>0</vt:i4>
      </vt:variant>
      <vt:variant>
        <vt:i4>5</vt:i4>
      </vt:variant>
      <vt:variant>
        <vt:lpwstr/>
      </vt:variant>
      <vt:variant>
        <vt:lpwstr>_Toc26822865</vt:lpwstr>
      </vt:variant>
      <vt:variant>
        <vt:i4>2031678</vt:i4>
      </vt:variant>
      <vt:variant>
        <vt:i4>227</vt:i4>
      </vt:variant>
      <vt:variant>
        <vt:i4>0</vt:i4>
      </vt:variant>
      <vt:variant>
        <vt:i4>5</vt:i4>
      </vt:variant>
      <vt:variant>
        <vt:lpwstr/>
      </vt:variant>
      <vt:variant>
        <vt:lpwstr>_Toc26822864</vt:lpwstr>
      </vt:variant>
      <vt:variant>
        <vt:i4>1572926</vt:i4>
      </vt:variant>
      <vt:variant>
        <vt:i4>221</vt:i4>
      </vt:variant>
      <vt:variant>
        <vt:i4>0</vt:i4>
      </vt:variant>
      <vt:variant>
        <vt:i4>5</vt:i4>
      </vt:variant>
      <vt:variant>
        <vt:lpwstr/>
      </vt:variant>
      <vt:variant>
        <vt:lpwstr>_Toc26822863</vt:lpwstr>
      </vt:variant>
      <vt:variant>
        <vt:i4>1638462</vt:i4>
      </vt:variant>
      <vt:variant>
        <vt:i4>215</vt:i4>
      </vt:variant>
      <vt:variant>
        <vt:i4>0</vt:i4>
      </vt:variant>
      <vt:variant>
        <vt:i4>5</vt:i4>
      </vt:variant>
      <vt:variant>
        <vt:lpwstr/>
      </vt:variant>
      <vt:variant>
        <vt:lpwstr>_Toc26822862</vt:lpwstr>
      </vt:variant>
      <vt:variant>
        <vt:i4>1703998</vt:i4>
      </vt:variant>
      <vt:variant>
        <vt:i4>209</vt:i4>
      </vt:variant>
      <vt:variant>
        <vt:i4>0</vt:i4>
      </vt:variant>
      <vt:variant>
        <vt:i4>5</vt:i4>
      </vt:variant>
      <vt:variant>
        <vt:lpwstr/>
      </vt:variant>
      <vt:variant>
        <vt:lpwstr>_Toc26822861</vt:lpwstr>
      </vt:variant>
      <vt:variant>
        <vt:i4>1769534</vt:i4>
      </vt:variant>
      <vt:variant>
        <vt:i4>203</vt:i4>
      </vt:variant>
      <vt:variant>
        <vt:i4>0</vt:i4>
      </vt:variant>
      <vt:variant>
        <vt:i4>5</vt:i4>
      </vt:variant>
      <vt:variant>
        <vt:lpwstr/>
      </vt:variant>
      <vt:variant>
        <vt:lpwstr>_Toc26822860</vt:lpwstr>
      </vt:variant>
      <vt:variant>
        <vt:i4>1179709</vt:i4>
      </vt:variant>
      <vt:variant>
        <vt:i4>197</vt:i4>
      </vt:variant>
      <vt:variant>
        <vt:i4>0</vt:i4>
      </vt:variant>
      <vt:variant>
        <vt:i4>5</vt:i4>
      </vt:variant>
      <vt:variant>
        <vt:lpwstr/>
      </vt:variant>
      <vt:variant>
        <vt:lpwstr>_Toc26822859</vt:lpwstr>
      </vt:variant>
      <vt:variant>
        <vt:i4>1245245</vt:i4>
      </vt:variant>
      <vt:variant>
        <vt:i4>191</vt:i4>
      </vt:variant>
      <vt:variant>
        <vt:i4>0</vt:i4>
      </vt:variant>
      <vt:variant>
        <vt:i4>5</vt:i4>
      </vt:variant>
      <vt:variant>
        <vt:lpwstr/>
      </vt:variant>
      <vt:variant>
        <vt:lpwstr>_Toc26822858</vt:lpwstr>
      </vt:variant>
      <vt:variant>
        <vt:i4>1835069</vt:i4>
      </vt:variant>
      <vt:variant>
        <vt:i4>185</vt:i4>
      </vt:variant>
      <vt:variant>
        <vt:i4>0</vt:i4>
      </vt:variant>
      <vt:variant>
        <vt:i4>5</vt:i4>
      </vt:variant>
      <vt:variant>
        <vt:lpwstr/>
      </vt:variant>
      <vt:variant>
        <vt:lpwstr>_Toc26822857</vt:lpwstr>
      </vt:variant>
      <vt:variant>
        <vt:i4>1900605</vt:i4>
      </vt:variant>
      <vt:variant>
        <vt:i4>179</vt:i4>
      </vt:variant>
      <vt:variant>
        <vt:i4>0</vt:i4>
      </vt:variant>
      <vt:variant>
        <vt:i4>5</vt:i4>
      </vt:variant>
      <vt:variant>
        <vt:lpwstr/>
      </vt:variant>
      <vt:variant>
        <vt:lpwstr>_Toc26822856</vt:lpwstr>
      </vt:variant>
      <vt:variant>
        <vt:i4>1966141</vt:i4>
      </vt:variant>
      <vt:variant>
        <vt:i4>173</vt:i4>
      </vt:variant>
      <vt:variant>
        <vt:i4>0</vt:i4>
      </vt:variant>
      <vt:variant>
        <vt:i4>5</vt:i4>
      </vt:variant>
      <vt:variant>
        <vt:lpwstr/>
      </vt:variant>
      <vt:variant>
        <vt:lpwstr>_Toc26822855</vt:lpwstr>
      </vt:variant>
      <vt:variant>
        <vt:i4>2031677</vt:i4>
      </vt:variant>
      <vt:variant>
        <vt:i4>167</vt:i4>
      </vt:variant>
      <vt:variant>
        <vt:i4>0</vt:i4>
      </vt:variant>
      <vt:variant>
        <vt:i4>5</vt:i4>
      </vt:variant>
      <vt:variant>
        <vt:lpwstr/>
      </vt:variant>
      <vt:variant>
        <vt:lpwstr>_Toc26822854</vt:lpwstr>
      </vt:variant>
      <vt:variant>
        <vt:i4>1572925</vt:i4>
      </vt:variant>
      <vt:variant>
        <vt:i4>161</vt:i4>
      </vt:variant>
      <vt:variant>
        <vt:i4>0</vt:i4>
      </vt:variant>
      <vt:variant>
        <vt:i4>5</vt:i4>
      </vt:variant>
      <vt:variant>
        <vt:lpwstr/>
      </vt:variant>
      <vt:variant>
        <vt:lpwstr>_Toc26822853</vt:lpwstr>
      </vt:variant>
      <vt:variant>
        <vt:i4>1638461</vt:i4>
      </vt:variant>
      <vt:variant>
        <vt:i4>155</vt:i4>
      </vt:variant>
      <vt:variant>
        <vt:i4>0</vt:i4>
      </vt:variant>
      <vt:variant>
        <vt:i4>5</vt:i4>
      </vt:variant>
      <vt:variant>
        <vt:lpwstr/>
      </vt:variant>
      <vt:variant>
        <vt:lpwstr>_Toc26822852</vt:lpwstr>
      </vt:variant>
      <vt:variant>
        <vt:i4>1703997</vt:i4>
      </vt:variant>
      <vt:variant>
        <vt:i4>149</vt:i4>
      </vt:variant>
      <vt:variant>
        <vt:i4>0</vt:i4>
      </vt:variant>
      <vt:variant>
        <vt:i4>5</vt:i4>
      </vt:variant>
      <vt:variant>
        <vt:lpwstr/>
      </vt:variant>
      <vt:variant>
        <vt:lpwstr>_Toc26822851</vt:lpwstr>
      </vt:variant>
      <vt:variant>
        <vt:i4>1769533</vt:i4>
      </vt:variant>
      <vt:variant>
        <vt:i4>143</vt:i4>
      </vt:variant>
      <vt:variant>
        <vt:i4>0</vt:i4>
      </vt:variant>
      <vt:variant>
        <vt:i4>5</vt:i4>
      </vt:variant>
      <vt:variant>
        <vt:lpwstr/>
      </vt:variant>
      <vt:variant>
        <vt:lpwstr>_Toc26822850</vt:lpwstr>
      </vt:variant>
      <vt:variant>
        <vt:i4>1376313</vt:i4>
      </vt:variant>
      <vt:variant>
        <vt:i4>134</vt:i4>
      </vt:variant>
      <vt:variant>
        <vt:i4>0</vt:i4>
      </vt:variant>
      <vt:variant>
        <vt:i4>5</vt:i4>
      </vt:variant>
      <vt:variant>
        <vt:lpwstr/>
      </vt:variant>
      <vt:variant>
        <vt:lpwstr>_Toc26823107</vt:lpwstr>
      </vt:variant>
      <vt:variant>
        <vt:i4>1310777</vt:i4>
      </vt:variant>
      <vt:variant>
        <vt:i4>128</vt:i4>
      </vt:variant>
      <vt:variant>
        <vt:i4>0</vt:i4>
      </vt:variant>
      <vt:variant>
        <vt:i4>5</vt:i4>
      </vt:variant>
      <vt:variant>
        <vt:lpwstr/>
      </vt:variant>
      <vt:variant>
        <vt:lpwstr>_Toc26823106</vt:lpwstr>
      </vt:variant>
      <vt:variant>
        <vt:i4>1507385</vt:i4>
      </vt:variant>
      <vt:variant>
        <vt:i4>122</vt:i4>
      </vt:variant>
      <vt:variant>
        <vt:i4>0</vt:i4>
      </vt:variant>
      <vt:variant>
        <vt:i4>5</vt:i4>
      </vt:variant>
      <vt:variant>
        <vt:lpwstr/>
      </vt:variant>
      <vt:variant>
        <vt:lpwstr>_Toc26823105</vt:lpwstr>
      </vt:variant>
      <vt:variant>
        <vt:i4>1441849</vt:i4>
      </vt:variant>
      <vt:variant>
        <vt:i4>116</vt:i4>
      </vt:variant>
      <vt:variant>
        <vt:i4>0</vt:i4>
      </vt:variant>
      <vt:variant>
        <vt:i4>5</vt:i4>
      </vt:variant>
      <vt:variant>
        <vt:lpwstr/>
      </vt:variant>
      <vt:variant>
        <vt:lpwstr>_Toc26823104</vt:lpwstr>
      </vt:variant>
      <vt:variant>
        <vt:i4>1114169</vt:i4>
      </vt:variant>
      <vt:variant>
        <vt:i4>110</vt:i4>
      </vt:variant>
      <vt:variant>
        <vt:i4>0</vt:i4>
      </vt:variant>
      <vt:variant>
        <vt:i4>5</vt:i4>
      </vt:variant>
      <vt:variant>
        <vt:lpwstr/>
      </vt:variant>
      <vt:variant>
        <vt:lpwstr>_Toc26823103</vt:lpwstr>
      </vt:variant>
      <vt:variant>
        <vt:i4>1048633</vt:i4>
      </vt:variant>
      <vt:variant>
        <vt:i4>104</vt:i4>
      </vt:variant>
      <vt:variant>
        <vt:i4>0</vt:i4>
      </vt:variant>
      <vt:variant>
        <vt:i4>5</vt:i4>
      </vt:variant>
      <vt:variant>
        <vt:lpwstr/>
      </vt:variant>
      <vt:variant>
        <vt:lpwstr>_Toc26823102</vt:lpwstr>
      </vt:variant>
      <vt:variant>
        <vt:i4>1245241</vt:i4>
      </vt:variant>
      <vt:variant>
        <vt:i4>98</vt:i4>
      </vt:variant>
      <vt:variant>
        <vt:i4>0</vt:i4>
      </vt:variant>
      <vt:variant>
        <vt:i4>5</vt:i4>
      </vt:variant>
      <vt:variant>
        <vt:lpwstr/>
      </vt:variant>
      <vt:variant>
        <vt:lpwstr>_Toc26823101</vt:lpwstr>
      </vt:variant>
      <vt:variant>
        <vt:i4>1179705</vt:i4>
      </vt:variant>
      <vt:variant>
        <vt:i4>92</vt:i4>
      </vt:variant>
      <vt:variant>
        <vt:i4>0</vt:i4>
      </vt:variant>
      <vt:variant>
        <vt:i4>5</vt:i4>
      </vt:variant>
      <vt:variant>
        <vt:lpwstr/>
      </vt:variant>
      <vt:variant>
        <vt:lpwstr>_Toc26823100</vt:lpwstr>
      </vt:variant>
      <vt:variant>
        <vt:i4>1703984</vt:i4>
      </vt:variant>
      <vt:variant>
        <vt:i4>86</vt:i4>
      </vt:variant>
      <vt:variant>
        <vt:i4>0</vt:i4>
      </vt:variant>
      <vt:variant>
        <vt:i4>5</vt:i4>
      </vt:variant>
      <vt:variant>
        <vt:lpwstr/>
      </vt:variant>
      <vt:variant>
        <vt:lpwstr>_Toc26823099</vt:lpwstr>
      </vt:variant>
      <vt:variant>
        <vt:i4>1769520</vt:i4>
      </vt:variant>
      <vt:variant>
        <vt:i4>80</vt:i4>
      </vt:variant>
      <vt:variant>
        <vt:i4>0</vt:i4>
      </vt:variant>
      <vt:variant>
        <vt:i4>5</vt:i4>
      </vt:variant>
      <vt:variant>
        <vt:lpwstr/>
      </vt:variant>
      <vt:variant>
        <vt:lpwstr>_Toc26823098</vt:lpwstr>
      </vt:variant>
      <vt:variant>
        <vt:i4>1441852</vt:i4>
      </vt:variant>
      <vt:variant>
        <vt:i4>74</vt:i4>
      </vt:variant>
      <vt:variant>
        <vt:i4>0</vt:i4>
      </vt:variant>
      <vt:variant>
        <vt:i4>5</vt:i4>
      </vt:variant>
      <vt:variant>
        <vt:lpwstr/>
      </vt:variant>
      <vt:variant>
        <vt:lpwstr>_Toc26823055</vt:lpwstr>
      </vt:variant>
      <vt:variant>
        <vt:i4>1245244</vt:i4>
      </vt:variant>
      <vt:variant>
        <vt:i4>68</vt:i4>
      </vt:variant>
      <vt:variant>
        <vt:i4>0</vt:i4>
      </vt:variant>
      <vt:variant>
        <vt:i4>5</vt:i4>
      </vt:variant>
      <vt:variant>
        <vt:lpwstr/>
      </vt:variant>
      <vt:variant>
        <vt:lpwstr>_Toc26823050</vt:lpwstr>
      </vt:variant>
      <vt:variant>
        <vt:i4>1703997</vt:i4>
      </vt:variant>
      <vt:variant>
        <vt:i4>62</vt:i4>
      </vt:variant>
      <vt:variant>
        <vt:i4>0</vt:i4>
      </vt:variant>
      <vt:variant>
        <vt:i4>5</vt:i4>
      </vt:variant>
      <vt:variant>
        <vt:lpwstr/>
      </vt:variant>
      <vt:variant>
        <vt:lpwstr>_Toc26823049</vt:lpwstr>
      </vt:variant>
      <vt:variant>
        <vt:i4>1769533</vt:i4>
      </vt:variant>
      <vt:variant>
        <vt:i4>56</vt:i4>
      </vt:variant>
      <vt:variant>
        <vt:i4>0</vt:i4>
      </vt:variant>
      <vt:variant>
        <vt:i4>5</vt:i4>
      </vt:variant>
      <vt:variant>
        <vt:lpwstr/>
      </vt:variant>
      <vt:variant>
        <vt:lpwstr>_Toc26823048</vt:lpwstr>
      </vt:variant>
      <vt:variant>
        <vt:i4>1310781</vt:i4>
      </vt:variant>
      <vt:variant>
        <vt:i4>50</vt:i4>
      </vt:variant>
      <vt:variant>
        <vt:i4>0</vt:i4>
      </vt:variant>
      <vt:variant>
        <vt:i4>5</vt:i4>
      </vt:variant>
      <vt:variant>
        <vt:lpwstr/>
      </vt:variant>
      <vt:variant>
        <vt:lpwstr>_Toc26823047</vt:lpwstr>
      </vt:variant>
      <vt:variant>
        <vt:i4>1376317</vt:i4>
      </vt:variant>
      <vt:variant>
        <vt:i4>44</vt:i4>
      </vt:variant>
      <vt:variant>
        <vt:i4>0</vt:i4>
      </vt:variant>
      <vt:variant>
        <vt:i4>5</vt:i4>
      </vt:variant>
      <vt:variant>
        <vt:lpwstr/>
      </vt:variant>
      <vt:variant>
        <vt:lpwstr>_Toc26823046</vt:lpwstr>
      </vt:variant>
      <vt:variant>
        <vt:i4>1441853</vt:i4>
      </vt:variant>
      <vt:variant>
        <vt:i4>38</vt:i4>
      </vt:variant>
      <vt:variant>
        <vt:i4>0</vt:i4>
      </vt:variant>
      <vt:variant>
        <vt:i4>5</vt:i4>
      </vt:variant>
      <vt:variant>
        <vt:lpwstr/>
      </vt:variant>
      <vt:variant>
        <vt:lpwstr>_Toc26823045</vt:lpwstr>
      </vt:variant>
      <vt:variant>
        <vt:i4>1769530</vt:i4>
      </vt:variant>
      <vt:variant>
        <vt:i4>32</vt:i4>
      </vt:variant>
      <vt:variant>
        <vt:i4>0</vt:i4>
      </vt:variant>
      <vt:variant>
        <vt:i4>5</vt:i4>
      </vt:variant>
      <vt:variant>
        <vt:lpwstr/>
      </vt:variant>
      <vt:variant>
        <vt:lpwstr>_Toc26823038</vt:lpwstr>
      </vt:variant>
      <vt:variant>
        <vt:i4>1376314</vt:i4>
      </vt:variant>
      <vt:variant>
        <vt:i4>26</vt:i4>
      </vt:variant>
      <vt:variant>
        <vt:i4>0</vt:i4>
      </vt:variant>
      <vt:variant>
        <vt:i4>5</vt:i4>
      </vt:variant>
      <vt:variant>
        <vt:lpwstr/>
      </vt:variant>
      <vt:variant>
        <vt:lpwstr>_Toc26823036</vt:lpwstr>
      </vt:variant>
      <vt:variant>
        <vt:i4>1441850</vt:i4>
      </vt:variant>
      <vt:variant>
        <vt:i4>20</vt:i4>
      </vt:variant>
      <vt:variant>
        <vt:i4>0</vt:i4>
      </vt:variant>
      <vt:variant>
        <vt:i4>5</vt:i4>
      </vt:variant>
      <vt:variant>
        <vt:lpwstr/>
      </vt:variant>
      <vt:variant>
        <vt:lpwstr>_Toc26823035</vt:lpwstr>
      </vt:variant>
      <vt:variant>
        <vt:i4>1507386</vt:i4>
      </vt:variant>
      <vt:variant>
        <vt:i4>14</vt:i4>
      </vt:variant>
      <vt:variant>
        <vt:i4>0</vt:i4>
      </vt:variant>
      <vt:variant>
        <vt:i4>5</vt:i4>
      </vt:variant>
      <vt:variant>
        <vt:lpwstr/>
      </vt:variant>
      <vt:variant>
        <vt:lpwstr>_Toc26823034</vt:lpwstr>
      </vt:variant>
      <vt:variant>
        <vt:i4>1048634</vt:i4>
      </vt:variant>
      <vt:variant>
        <vt:i4>8</vt:i4>
      </vt:variant>
      <vt:variant>
        <vt:i4>0</vt:i4>
      </vt:variant>
      <vt:variant>
        <vt:i4>5</vt:i4>
      </vt:variant>
      <vt:variant>
        <vt:lpwstr/>
      </vt:variant>
      <vt:variant>
        <vt:lpwstr>_Toc26823033</vt:lpwstr>
      </vt:variant>
      <vt:variant>
        <vt:i4>1114170</vt:i4>
      </vt:variant>
      <vt:variant>
        <vt:i4>2</vt:i4>
      </vt:variant>
      <vt:variant>
        <vt:i4>0</vt:i4>
      </vt:variant>
      <vt:variant>
        <vt:i4>5</vt:i4>
      </vt:variant>
      <vt:variant>
        <vt:lpwstr/>
      </vt:variant>
      <vt:variant>
        <vt:lpwstr>_Toc26823032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and Cases (TPC)</dc:title>
  <dc:subject/>
  <dc:creator>prajaktapuri</dc:creator>
  <cp:keywords/>
  <dc:description/>
  <cp:lastModifiedBy>kevin.grimes.work@gmail.com</cp:lastModifiedBy>
  <cp:revision>2</cp:revision>
  <cp:lastPrinted>2019-12-10T06:30:00Z</cp:lastPrinted>
  <dcterms:created xsi:type="dcterms:W3CDTF">2019-12-10T06:50:00Z</dcterms:created>
  <dcterms:modified xsi:type="dcterms:W3CDTF">2019-12-10T06:50:00Z</dcterms:modified>
</cp:coreProperties>
</file>